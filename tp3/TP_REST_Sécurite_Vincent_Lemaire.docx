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8079" w14:textId="61E1AAAB" w:rsidR="006F75BC" w:rsidRDefault="006D7E9D" w:rsidP="008337F3">
      <w:pPr>
        <w:pStyle w:val="Titre"/>
        <w:jc w:val="center"/>
      </w:pPr>
      <w:r>
        <w:t>REST Sécurité</w:t>
      </w:r>
      <w:r w:rsidR="00D430C1">
        <w:t xml:space="preserve"> </w:t>
      </w:r>
      <w:r w:rsidR="0F9764F7">
        <w:t>- Travaux pratiques</w:t>
      </w:r>
    </w:p>
    <w:p w14:paraId="0EEBA846" w14:textId="48B3A522" w:rsidR="00B26DDA" w:rsidRDefault="00B26DDA"/>
    <w:p w14:paraId="61573ACA" w14:textId="0E5D59DC" w:rsidR="000C3141" w:rsidRDefault="0F9764F7">
      <w:r>
        <w:t>L’énoncé est à adapter que vous soyez sur Linux, Windows ou Mac.</w:t>
      </w:r>
      <w:r w:rsidR="2C053770">
        <w:br/>
      </w:r>
      <w:r>
        <w:t xml:space="preserve">Le TP contient des questions auxquelles il faut répondre, elles sont en lien avec les manipulations. </w:t>
      </w:r>
    </w:p>
    <w:p w14:paraId="273D51F3" w14:textId="5D1D83FE" w:rsidR="002B5CC2" w:rsidRPr="009A0484" w:rsidRDefault="0F9764F7" w:rsidP="0F9764F7">
      <w:pPr>
        <w:spacing w:line="264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9764F7">
        <w:rPr>
          <w:b/>
          <w:bCs/>
        </w:rPr>
        <w:t>Le but de ce TP :</w:t>
      </w:r>
    </w:p>
    <w:p w14:paraId="79B35C42" w14:textId="64EB868D" w:rsidR="006D7E9D" w:rsidRDefault="006D7E9D" w:rsidP="006D7E9D">
      <w:pPr>
        <w:spacing w:line="264" w:lineRule="auto"/>
      </w:pPr>
      <w:r>
        <w:t>Nous allons maintenant consommer l’API du TP précédent. Vous allez avoir les</w:t>
      </w:r>
      <w:r w:rsidR="00424BDB">
        <w:t xml:space="preserve"> problématiques de « Cross Domain »</w:t>
      </w:r>
      <w:r>
        <w:t xml:space="preserve"> et d’authentification. Il faut à minima avoir</w:t>
      </w:r>
      <w:r w:rsidR="00EA272F">
        <w:t xml:space="preserve"> les routes GET et POST en état</w:t>
      </w:r>
      <w:r>
        <w:t xml:space="preserve"> de fonctionnement. Il n’est pas nécessaire d’avoir réalisé les dernières parties</w:t>
      </w:r>
      <w:r w:rsidR="00BE1F5B">
        <w:t xml:space="preserve"> </w:t>
      </w:r>
      <w:r>
        <w:t xml:space="preserve">du TP </w:t>
      </w:r>
      <w:r w:rsidR="00502F4C">
        <w:t>précédent (</w:t>
      </w:r>
      <w:r w:rsidR="00BE1F5B">
        <w:t>implémentation MongoDB par exemple)</w:t>
      </w:r>
      <w:r>
        <w:t>.</w:t>
      </w:r>
      <w:r w:rsidR="00502F4C">
        <w:t xml:space="preserve"> </w:t>
      </w:r>
      <w:r w:rsidR="00502F4C" w:rsidRPr="00502F4C">
        <w:rPr>
          <w:b/>
        </w:rPr>
        <w:t>Aujourd’hui ce que vous désirez e</w:t>
      </w:r>
      <w:r w:rsidR="00622D04">
        <w:rPr>
          <w:b/>
        </w:rPr>
        <w:t>s</w:t>
      </w:r>
      <w:r w:rsidR="00502F4C" w:rsidRPr="00502F4C">
        <w:rPr>
          <w:b/>
        </w:rPr>
        <w:t xml:space="preserve">t de contrôler le </w:t>
      </w:r>
      <w:r w:rsidR="00502F4C" w:rsidRPr="00622D04">
        <w:rPr>
          <w:b/>
          <w:u w:val="single"/>
        </w:rPr>
        <w:t>plus finement que possible</w:t>
      </w:r>
      <w:r w:rsidR="00194402">
        <w:rPr>
          <w:b/>
        </w:rPr>
        <w:t xml:space="preserve"> tous les types d’</w:t>
      </w:r>
      <w:r w:rsidR="00502F4C" w:rsidRPr="00502F4C">
        <w:rPr>
          <w:b/>
        </w:rPr>
        <w:t>accès à votre API.</w:t>
      </w:r>
    </w:p>
    <w:p w14:paraId="412F2653" w14:textId="77777777" w:rsidR="006D7E9D" w:rsidRPr="006D7E9D" w:rsidRDefault="006D7E9D" w:rsidP="006D7E9D">
      <w:pPr>
        <w:spacing w:line="264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Ind w:w="2548" w:type="dxa"/>
        <w:tblLook w:val="04A0" w:firstRow="1" w:lastRow="0" w:firstColumn="1" w:lastColumn="0" w:noHBand="0" w:noVBand="1"/>
      </w:tblPr>
      <w:tblGrid>
        <w:gridCol w:w="4815"/>
      </w:tblGrid>
      <w:tr w:rsidR="001B20B4" w14:paraId="35689EB9" w14:textId="77777777" w:rsidTr="0F9764F7">
        <w:tc>
          <w:tcPr>
            <w:tcW w:w="4815" w:type="dxa"/>
          </w:tcPr>
          <w:p w14:paraId="4C1964C5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bookmarkStart w:id="0" w:name="_Hlk483159649"/>
            <w:r w:rsidRPr="008E0894">
              <w:rPr>
                <w:color w:val="0070C0"/>
                <w:lang w:val="en-US"/>
              </w:rPr>
              <w:t>{</w:t>
            </w:r>
          </w:p>
          <w:p w14:paraId="053BB43C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name:"Place</w:t>
            </w:r>
            <w:proofErr w:type="spellEnd"/>
            <w:r w:rsidRPr="008E0894">
              <w:rPr>
                <w:color w:val="0070C0"/>
                <w:lang w:val="en-US"/>
              </w:rPr>
              <w:t xml:space="preserve"> name",</w:t>
            </w:r>
          </w:p>
          <w:p w14:paraId="24C6BE54" w14:textId="6FDA22EE" w:rsidR="001B20B4" w:rsidRPr="00CC4E4D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author:"Author</w:t>
            </w:r>
            <w:proofErr w:type="spellEnd"/>
            <w:r w:rsidRPr="008E0894">
              <w:rPr>
                <w:color w:val="0070C0"/>
                <w:lang w:val="en-US"/>
              </w:rPr>
              <w:t>",</w:t>
            </w:r>
          </w:p>
          <w:p w14:paraId="77806EDC" w14:textId="77777777" w:rsidR="001B20B4" w:rsidRPr="00AA1232" w:rsidRDefault="001B20B4" w:rsidP="0F9764F7">
            <w:pPr>
              <w:rPr>
                <w:color w:val="0070C0"/>
              </w:rPr>
            </w:pPr>
            <w:r w:rsidRPr="00E247F0">
              <w:rPr>
                <w:color w:val="0070C0"/>
                <w:lang w:val="en-US"/>
              </w:rPr>
              <w:tab/>
            </w:r>
            <w:proofErr w:type="spellStart"/>
            <w:proofErr w:type="gramStart"/>
            <w:r w:rsidRPr="00AA1232">
              <w:rPr>
                <w:color w:val="0070C0"/>
              </w:rPr>
              <w:t>review</w:t>
            </w:r>
            <w:proofErr w:type="spellEnd"/>
            <w:r w:rsidRPr="00AA1232">
              <w:rPr>
                <w:color w:val="0070C0"/>
              </w:rPr>
              <w:t>:</w:t>
            </w:r>
            <w:proofErr w:type="gramEnd"/>
            <w:r w:rsidRPr="00AA1232">
              <w:rPr>
                <w:color w:val="0070C0"/>
              </w:rPr>
              <w:t xml:space="preserve"> 0,</w:t>
            </w:r>
          </w:p>
          <w:p w14:paraId="1529DFAA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image:</w:t>
            </w:r>
            <w:proofErr w:type="gramEnd"/>
            <w:r w:rsidRPr="00AA1232">
              <w:rPr>
                <w:color w:val="0070C0"/>
              </w:rPr>
              <w:t xml:space="preserve"> { </w:t>
            </w:r>
            <w:r w:rsidRPr="00AA1232">
              <w:rPr>
                <w:color w:val="538135" w:themeColor="accent6" w:themeShade="BF"/>
              </w:rPr>
              <w:t xml:space="preserve">&lt;= </w:t>
            </w:r>
            <w:proofErr w:type="spellStart"/>
            <w:r w:rsidRPr="00AA1232">
              <w:rPr>
                <w:color w:val="538135" w:themeColor="accent6" w:themeShade="BF"/>
              </w:rPr>
              <w:t>null</w:t>
            </w:r>
            <w:proofErr w:type="spellEnd"/>
            <w:r w:rsidRPr="00AA1232">
              <w:rPr>
                <w:color w:val="538135" w:themeColor="accent6" w:themeShade="BF"/>
              </w:rPr>
              <w:t xml:space="preserve"> si pas d’image</w:t>
            </w:r>
          </w:p>
          <w:p w14:paraId="02764C69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url:</w:t>
            </w:r>
            <w:proofErr w:type="gramEnd"/>
            <w:r w:rsidRPr="00AA1232">
              <w:rPr>
                <w:color w:val="0070C0"/>
              </w:rPr>
              <w:t>"",</w:t>
            </w:r>
          </w:p>
          <w:p w14:paraId="0F5E0ED8" w14:textId="77777777" w:rsidR="001B20B4" w:rsidRPr="008E0894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spellStart"/>
            <w:proofErr w:type="gramStart"/>
            <w:r w:rsidRPr="008E0894">
              <w:rPr>
                <w:color w:val="0070C0"/>
              </w:rPr>
              <w:t>title</w:t>
            </w:r>
            <w:proofErr w:type="spellEnd"/>
            <w:r w:rsidRPr="008E0894">
              <w:rPr>
                <w:color w:val="0070C0"/>
              </w:rPr>
              <w:t>:</w:t>
            </w:r>
            <w:proofErr w:type="gramEnd"/>
            <w:r w:rsidRPr="008E0894">
              <w:rPr>
                <w:color w:val="0070C0"/>
              </w:rPr>
              <w:t>""</w:t>
            </w:r>
          </w:p>
          <w:p w14:paraId="266C3EE0" w14:textId="77777777" w:rsidR="001B20B4" w:rsidRPr="008E0894" w:rsidRDefault="001B20B4" w:rsidP="0F9764F7">
            <w:pPr>
              <w:rPr>
                <w:color w:val="0070C0"/>
              </w:rPr>
            </w:pPr>
            <w:r w:rsidRPr="008E0894">
              <w:rPr>
                <w:color w:val="0070C0"/>
              </w:rPr>
              <w:tab/>
              <w:t>}</w:t>
            </w:r>
          </w:p>
          <w:p w14:paraId="21B4F004" w14:textId="77777777" w:rsidR="001B20B4" w:rsidRPr="008E0894" w:rsidRDefault="0F9764F7" w:rsidP="0F9764F7">
            <w:pPr>
              <w:rPr>
                <w:color w:val="0070C0"/>
              </w:rPr>
            </w:pPr>
            <w:r w:rsidRPr="0F9764F7">
              <w:rPr>
                <w:color w:val="0070C0"/>
              </w:rPr>
              <w:t>}</w:t>
            </w:r>
          </w:p>
        </w:tc>
      </w:tr>
    </w:tbl>
    <w:bookmarkEnd w:id="0"/>
    <w:p w14:paraId="099DEDCF" w14:textId="77777777" w:rsidR="001B20B4" w:rsidRDefault="0F9764F7" w:rsidP="0F9764F7">
      <w:pPr>
        <w:jc w:val="center"/>
        <w:rPr>
          <w:b/>
          <w:bCs/>
          <w:u w:val="single"/>
        </w:rPr>
      </w:pPr>
      <w:r w:rsidRPr="0F9764F7">
        <w:rPr>
          <w:b/>
          <w:bCs/>
          <w:u w:val="single"/>
        </w:rPr>
        <w:t>La data</w:t>
      </w:r>
    </w:p>
    <w:p w14:paraId="39718042" w14:textId="77777777" w:rsidR="001B20B4" w:rsidRDefault="001B20B4">
      <w:pPr>
        <w:spacing w:line="264" w:lineRule="auto"/>
        <w:rPr>
          <w:rFonts w:ascii="Calibri" w:eastAsia="Calibri" w:hAnsi="Calibri" w:cs="Calibri"/>
          <w:color w:val="000000"/>
        </w:rPr>
      </w:pPr>
    </w:p>
    <w:p w14:paraId="48164283" w14:textId="77777777" w:rsidR="00BE1F5B" w:rsidRDefault="00BE1F5B" w:rsidP="00BE1F5B">
      <w:pPr>
        <w:spacing w:line="264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1C73D1" wp14:editId="72210D09">
            <wp:extent cx="3790950" cy="27863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05" cy="2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D70" w14:textId="5EB45B0F" w:rsidR="00C94BD3" w:rsidRPr="009A0484" w:rsidRDefault="0F9764F7" w:rsidP="0F9764F7">
      <w:pPr>
        <w:spacing w:line="264" w:lineRule="auto"/>
        <w:rPr>
          <w:b/>
          <w:bCs/>
        </w:rPr>
      </w:pPr>
      <w:r w:rsidRPr="0F9764F7">
        <w:rPr>
          <w:rFonts w:ascii="Calibri" w:eastAsia="Calibri" w:hAnsi="Calibri" w:cs="Calibri"/>
          <w:b/>
          <w:bCs/>
          <w:color w:val="000000" w:themeColor="text1"/>
        </w:rPr>
        <w:t>Les notions abordées :</w:t>
      </w:r>
    </w:p>
    <w:p w14:paraId="28AE0535" w14:textId="1AB9E320" w:rsidR="00C247A5" w:rsidRPr="00C72657" w:rsidRDefault="00D430C1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</w:rPr>
      </w:pPr>
      <w:r>
        <w:t>Protéger votre api des appel</w:t>
      </w:r>
      <w:r w:rsidR="00424BDB">
        <w:t>s</w:t>
      </w:r>
      <w:r>
        <w:t xml:space="preserve"> Cross Domain via le protocole HTTP CORS (client et serveur)</w:t>
      </w:r>
    </w:p>
    <w:p w14:paraId="34C68DE8" w14:textId="1615F7DB" w:rsidR="00811971" w:rsidRPr="00E247F0" w:rsidRDefault="00424BDB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Gérer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finement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l</w:t>
      </w:r>
      <w:r w:rsidR="00811971">
        <w:rPr>
          <w:rFonts w:ascii="Calibri" w:eastAsia="Calibri" w:hAnsi="Calibri" w:cs="Calibri"/>
          <w:color w:val="000000" w:themeColor="text1"/>
          <w:lang w:val="en-US"/>
        </w:rPr>
        <w:t>es caches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HTTP</w:t>
      </w:r>
    </w:p>
    <w:p w14:paraId="1B265495" w14:textId="0DDF6EA2" w:rsidR="00D430C1" w:rsidRDefault="00D430C1" w:rsidP="00307549">
      <w:pPr>
        <w:pStyle w:val="Paragraphedeliste"/>
        <w:numPr>
          <w:ilvl w:val="0"/>
          <w:numId w:val="3"/>
        </w:numPr>
        <w:spacing w:line="264" w:lineRule="auto"/>
      </w:pPr>
      <w:r>
        <w:t xml:space="preserve">Protéger votre API avec une authentification l’utilisation de JWT </w:t>
      </w:r>
      <w:proofErr w:type="spellStart"/>
      <w:r>
        <w:t>Token</w:t>
      </w:r>
      <w:proofErr w:type="spellEnd"/>
    </w:p>
    <w:p w14:paraId="2A73E60E" w14:textId="635831D8" w:rsidR="00B7367E" w:rsidRPr="00B7367E" w:rsidRDefault="00B7367E" w:rsidP="00A54BB1">
      <w:pPr>
        <w:spacing w:line="264" w:lineRule="auto"/>
      </w:pPr>
    </w:p>
    <w:p w14:paraId="46453FB2" w14:textId="6A89FFFC" w:rsidR="00AC1CD6" w:rsidRDefault="0F9764F7" w:rsidP="00AC1CD6">
      <w:pPr>
        <w:pStyle w:val="Titre1"/>
        <w:numPr>
          <w:ilvl w:val="0"/>
          <w:numId w:val="1"/>
        </w:numPr>
      </w:pPr>
      <w:r>
        <w:t>Installation</w:t>
      </w:r>
    </w:p>
    <w:p w14:paraId="4B2E63D4" w14:textId="77777777" w:rsidR="00C845DF" w:rsidRPr="00C845DF" w:rsidRDefault="00C845DF" w:rsidP="00C845DF"/>
    <w:p w14:paraId="3BABBD7A" w14:textId="14CA520A" w:rsidR="007E222E" w:rsidRDefault="0F9764F7" w:rsidP="00307549">
      <w:pPr>
        <w:pStyle w:val="Paragraphedeliste"/>
        <w:numPr>
          <w:ilvl w:val="0"/>
          <w:numId w:val="2"/>
        </w:numPr>
      </w:pPr>
      <w:r>
        <w:t>Node.js dernière version LTS (Long Time Support)</w:t>
      </w:r>
    </w:p>
    <w:p w14:paraId="74B1DD71" w14:textId="72BB3804" w:rsidR="007E222E" w:rsidRDefault="0F9764F7" w:rsidP="00307549">
      <w:pPr>
        <w:pStyle w:val="Paragraphedeliste"/>
        <w:numPr>
          <w:ilvl w:val="0"/>
          <w:numId w:val="2"/>
        </w:numPr>
      </w:pPr>
      <w:r>
        <w:t>Client Git dernière version</w:t>
      </w:r>
    </w:p>
    <w:p w14:paraId="4EDEFEF3" w14:textId="6D942FEC" w:rsidR="00B26DDA" w:rsidRDefault="0F9764F7" w:rsidP="00307549">
      <w:pPr>
        <w:pStyle w:val="Paragraphedeliste"/>
        <w:numPr>
          <w:ilvl w:val="0"/>
          <w:numId w:val="2"/>
        </w:numPr>
        <w:spacing w:line="264" w:lineRule="auto"/>
      </w:pPr>
      <w:r>
        <w:t>Visual Studio code dernière version</w:t>
      </w:r>
      <w:r w:rsidRPr="0F9764F7">
        <w:rPr>
          <w:rFonts w:ascii="Calibri" w:eastAsia="Calibri" w:hAnsi="Calibri" w:cs="Calibri"/>
          <w:color w:val="000000" w:themeColor="text1"/>
        </w:rPr>
        <w:t xml:space="preserve"> (c'est un logiciel gratuit)</w:t>
      </w:r>
    </w:p>
    <w:p w14:paraId="39A82ABC" w14:textId="1C40FAE4" w:rsidR="00177914" w:rsidRDefault="0F9764F7" w:rsidP="00307549">
      <w:pPr>
        <w:pStyle w:val="Paragraphedeliste"/>
        <w:numPr>
          <w:ilvl w:val="0"/>
          <w:numId w:val="2"/>
        </w:numPr>
      </w:pPr>
      <w:r>
        <w:t>Logiciel Postman</w:t>
      </w:r>
    </w:p>
    <w:p w14:paraId="5586227C" w14:textId="6A372283" w:rsidR="00B6271C" w:rsidRDefault="0F9764F7" w:rsidP="00B6271C">
      <w:r>
        <w:t>Vous pouvez utiliser un moteur de recherche :</w:t>
      </w:r>
    </w:p>
    <w:p w14:paraId="0D3A308B" w14:textId="1564F137" w:rsidR="0F9764F7" w:rsidRDefault="0F9764F7" w:rsidP="0F9764F7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6EF31C3A">
            <wp:extent cx="3790950" cy="2024598"/>
            <wp:effectExtent l="0" t="0" r="0" b="0"/>
            <wp:docPr id="6129519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C99" w14:textId="49D11BFC" w:rsidR="00E247F0" w:rsidRDefault="00D430C1" w:rsidP="00E247F0">
      <w:pPr>
        <w:pStyle w:val="Titre1"/>
        <w:numPr>
          <w:ilvl w:val="0"/>
          <w:numId w:val="1"/>
        </w:numPr>
      </w:pPr>
      <w:r>
        <w:t>Création d’une application client</w:t>
      </w:r>
    </w:p>
    <w:p w14:paraId="6D4FE5BE" w14:textId="1962EED5" w:rsidR="00D430C1" w:rsidRDefault="00D430C1" w:rsidP="00D430C1"/>
    <w:p w14:paraId="037133E1" w14:textId="01BBECA1" w:rsidR="00D430C1" w:rsidRDefault="00D430C1" w:rsidP="00D430C1">
      <w:r>
        <w:t xml:space="preserve">Vous allez créer une application </w:t>
      </w:r>
      <w:r w:rsidR="00F91E9F">
        <w:t xml:space="preserve">cliente </w:t>
      </w:r>
      <w:r>
        <w:t>modern</w:t>
      </w:r>
      <w:r w:rsidR="00501C5C">
        <w:t>e</w:t>
      </w:r>
      <w:r>
        <w:t xml:space="preserve"> à l’aide du Framework « </w:t>
      </w:r>
      <w:proofErr w:type="spellStart"/>
      <w:r>
        <w:t>React</w:t>
      </w:r>
      <w:proofErr w:type="spellEnd"/>
      <w:r>
        <w:t> ». Aucune connaissance n’est requise sur ce Framework pour le TP. Nous allons nous baser sur le starter kit créée par Facebook.</w:t>
      </w:r>
    </w:p>
    <w:p w14:paraId="321EE750" w14:textId="447ABB13" w:rsidR="00D430C1" w:rsidRPr="00C72657" w:rsidRDefault="00D430C1" w:rsidP="00307549">
      <w:pPr>
        <w:pStyle w:val="Paragraphedeliste"/>
        <w:numPr>
          <w:ilvl w:val="0"/>
          <w:numId w:val="4"/>
        </w:numPr>
        <w:rPr>
          <w:lang w:val="en-US"/>
        </w:rPr>
      </w:pPr>
      <w:r w:rsidRPr="00C72657">
        <w:rPr>
          <w:lang w:val="en-US"/>
        </w:rPr>
        <w:t xml:space="preserve">Starter kit Facebook : </w:t>
      </w:r>
      <w:hyperlink r:id="rId9" w:history="1">
        <w:r w:rsidRPr="00C72657">
          <w:rPr>
            <w:rStyle w:val="Lienhypertexte"/>
            <w:lang w:val="en-US"/>
          </w:rPr>
          <w:t>https://github.com/facebookincubator/create-react-app</w:t>
        </w:r>
      </w:hyperlink>
    </w:p>
    <w:p w14:paraId="5C22D37A" w14:textId="3F82D322" w:rsidR="00D430C1" w:rsidRDefault="00D430C1" w:rsidP="00307549">
      <w:pPr>
        <w:pStyle w:val="Paragraphedeliste"/>
        <w:numPr>
          <w:ilvl w:val="0"/>
          <w:numId w:val="4"/>
        </w:numPr>
      </w:pPr>
      <w:r>
        <w:t xml:space="preserve">Si vous voulez aller plus loin, la documentation officielle du Framework : </w:t>
      </w:r>
      <w:hyperlink r:id="rId10" w:history="1">
        <w:r w:rsidRPr="00333482">
          <w:rPr>
            <w:rStyle w:val="Lienhypertexte"/>
          </w:rPr>
          <w:t>https://facebook.github.io/react/docs/hello-world.html</w:t>
        </w:r>
      </w:hyperlink>
    </w:p>
    <w:p w14:paraId="659CAD40" w14:textId="0427556E" w:rsidR="00D430C1" w:rsidRDefault="006D7C19" w:rsidP="00D430C1">
      <w:r>
        <w:t>P</w:t>
      </w:r>
      <w:r w:rsidR="001B1FB2">
        <w:t>lacez</w:t>
      </w:r>
      <w:r>
        <w:t>-vous à la racine du répertoire de vos TP ; par exemple « C:/TP/WebServices/ », on va créer un nouveau projet, donc un nouveau répertoire :</w:t>
      </w:r>
    </w:p>
    <w:p w14:paraId="3C71DBDD" w14:textId="42E41A51" w:rsidR="006D7C19" w:rsidRDefault="006D7C19" w:rsidP="00307549">
      <w:pPr>
        <w:pStyle w:val="Paragraphedeliste"/>
        <w:numPr>
          <w:ilvl w:val="0"/>
          <w:numId w:val="5"/>
        </w:numPr>
      </w:pPr>
      <w:r>
        <w:t>Exécuter les commandes ci-dessous (il vous faut une connexion sans proxy) :</w:t>
      </w:r>
    </w:p>
    <w:p w14:paraId="17AAE7D0" w14:textId="5973F0A0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proofErr w:type="spellStart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npm</w:t>
      </w:r>
      <w:proofErr w:type="spellEnd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install -g create-react-app</w:t>
      </w:r>
    </w:p>
    <w:p w14:paraId="128BE7B7" w14:textId="1D36A4F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create-react-app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</w:p>
    <w:p w14:paraId="1C450018" w14:textId="4BBEBF6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C72657">
        <w:rPr>
          <w:rFonts w:ascii="Consolas" w:eastAsia="Times New Roman" w:hAnsi="Consolas" w:cs="Courier New"/>
          <w:color w:val="0086B3"/>
          <w:sz w:val="20"/>
          <w:szCs w:val="20"/>
          <w:lang w:val="en-US" w:eastAsia="fr-FR"/>
        </w:rPr>
        <w:t>cd</w:t>
      </w: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</w:t>
      </w:r>
    </w:p>
    <w:p w14:paraId="1E215D6E" w14:textId="77777777" w:rsidR="00D430C1" w:rsidRPr="00D430C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npm</w:t>
      </w:r>
      <w:proofErr w:type="spellEnd"/>
      <w:proofErr w:type="gramEnd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start</w:t>
      </w:r>
    </w:p>
    <w:p w14:paraId="7343A304" w14:textId="29772291" w:rsidR="00D430C1" w:rsidRDefault="00D430C1" w:rsidP="00D430C1"/>
    <w:p w14:paraId="5A75E5AC" w14:textId="772E738B" w:rsidR="006D7C19" w:rsidRDefault="006D7C19" w:rsidP="00D430C1">
      <w:r>
        <w:t xml:space="preserve">Une fois le « start » effectué, la page se </w:t>
      </w:r>
      <w:r w:rsidR="002F07D2">
        <w:t>rafraichi</w:t>
      </w:r>
      <w:r w:rsidR="001B1FB2">
        <w:t>e</w:t>
      </w:r>
      <w:r w:rsidR="002F07D2">
        <w:t xml:space="preserve"> automatiquement à chaque mise à jour de votre code. Cette fonctionnalité s’appelle du « live-</w:t>
      </w:r>
      <w:proofErr w:type="spellStart"/>
      <w:r w:rsidR="002F07D2">
        <w:t>reload</w:t>
      </w:r>
      <w:proofErr w:type="spellEnd"/>
      <w:r w:rsidR="002F07D2">
        <w:t> ».</w:t>
      </w:r>
    </w:p>
    <w:p w14:paraId="1A3F6F33" w14:textId="737F5249" w:rsidR="006D7C19" w:rsidRDefault="006D7C19" w:rsidP="00307549">
      <w:pPr>
        <w:pStyle w:val="Paragraphedeliste"/>
        <w:numPr>
          <w:ilvl w:val="0"/>
          <w:numId w:val="5"/>
        </w:numPr>
      </w:pPr>
      <w:r>
        <w:t>Il vous faut maintenant ajouter un peu de code afin d’appeler votre API de place. Dans le fichier situé dans « src/App.js » ajouter le code ci-dessous en gras.</w:t>
      </w:r>
    </w:p>
    <w:p w14:paraId="7AE04D2A" w14:textId="77777777" w:rsidR="007E67C8" w:rsidRDefault="007E67C8" w:rsidP="00D430C1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638C7" w:rsidRPr="00FF3848" w14:paraId="44B4A552" w14:textId="77777777" w:rsidTr="003638C7">
        <w:tc>
          <w:tcPr>
            <w:tcW w:w="9918" w:type="dxa"/>
          </w:tcPr>
          <w:p w14:paraId="5965E3C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239A20C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AE8BB1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7D5EA67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32605B8" w14:textId="09188F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0E447351" w14:textId="2E2B7CC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constructor(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 {</w:t>
            </w:r>
          </w:p>
          <w:p w14:paraId="131978E2" w14:textId="13BD8053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super(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</w:t>
            </w:r>
            <w:ins w:id="1" w:author="Vincent Lemaire">
              <w:r w:rsidR="00FF55CC" w:rsidRPr="00C72657">
                <w:rPr>
                  <w:rFonts w:ascii="Consolas" w:eastAsia="Times New Roman" w:hAnsi="Consolas" w:cs="Times New Roman"/>
                  <w:color w:val="000000"/>
                  <w:szCs w:val="21"/>
                  <w:highlight w:val="yellow"/>
                  <w:lang w:val="en-US" w:eastAsia="fr-FR"/>
                </w:rPr>
                <w:t>;</w:t>
              </w:r>
            </w:ins>
          </w:p>
          <w:p w14:paraId="484CE687" w14:textId="6D508186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this.state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= {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Cs w:val="21"/>
                <w:highlight w:val="yellow"/>
                <w:lang w:val="en-US" w:eastAsia="fr-FR"/>
              </w:rPr>
              <w:t xml:space="preserve"> places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: []}</w:t>
            </w:r>
            <w:r w:rsidR="00FF55CC"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;</w:t>
            </w:r>
          </w:p>
          <w:p w14:paraId="67E8D268" w14:textId="67D66DD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54B6248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6AA35FB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189B330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1500E3E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786C0A6F" w14:textId="32B0C303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{}</w:t>
            </w:r>
          </w:p>
          <w:p w14:paraId="63D947A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219F7B5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7E4C452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4F059CA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55737B1" w14:textId="77777777" w:rsidR="003638C7" w:rsidRPr="00C45C8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1E003B4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09EF9CB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485BE49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085DFD2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18C4A74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});</w:t>
            </w:r>
          </w:p>
          <w:p w14:paraId="4B51B21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182A2D1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2511AF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3274F5F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4C0DBF3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466D14F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=&gt;</w:t>
            </w:r>
          </w:p>
          <w:p w14:paraId="61CB2BB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A58E45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4F3CEE2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6F88C3A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CC7B3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44094E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7C9DF41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</w:p>
          <w:p w14:paraId="52A9950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);</w:t>
            </w:r>
          </w:p>
          <w:p w14:paraId="4EC63D6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fr-FR"/>
              </w:rPr>
            </w:pPr>
          </w:p>
          <w:p w14:paraId="262D68F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&lt;tr&gt;</w:t>
            </w:r>
          </w:p>
          <w:p w14:paraId="371F899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EE4DD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042DA8E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66B526F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EA4C06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2175EDC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42F0A1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? </w:t>
            </w:r>
          </w:p>
          <w:p w14:paraId="5BA3BDD2" w14:textId="77777777" w:rsidR="003638C7" w:rsidRPr="003638C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lastRenderedPageBreak/>
              <w:t xml:space="preserve">                          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(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Chargement en cours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&lt;/p&gt;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) : </w:t>
            </w:r>
          </w:p>
          <w:p w14:paraId="33B5FF7A" w14:textId="0CAC62DC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6816AB2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B1147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C6A170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D0167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9DAD72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3B7BE76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1B6A23A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51E69C7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70CDF5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63E1C8B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67DE6E8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5B42D4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</w:p>
          <w:p w14:paraId="2DD2F0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054FE2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);</w:t>
            </w:r>
          </w:p>
          <w:p w14:paraId="27A64DF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320AFBD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6A6C368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474C7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default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App;</w:t>
            </w:r>
          </w:p>
          <w:p w14:paraId="1F18B61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AA34B3" w14:textId="77777777" w:rsidR="003638C7" w:rsidRPr="00C72657" w:rsidRDefault="003638C7" w:rsidP="00D430C1">
            <w:pPr>
              <w:rPr>
                <w:lang w:val="en-US"/>
              </w:rPr>
            </w:pPr>
          </w:p>
        </w:tc>
      </w:tr>
    </w:tbl>
    <w:p w14:paraId="0602E252" w14:textId="73B14C58" w:rsidR="00D430C1" w:rsidRPr="00C72657" w:rsidRDefault="00D430C1" w:rsidP="00D430C1">
      <w:pPr>
        <w:rPr>
          <w:lang w:val="en-US"/>
        </w:rPr>
      </w:pPr>
    </w:p>
    <w:p w14:paraId="4AE4C3FF" w14:textId="7FD96329" w:rsidR="006D7C19" w:rsidRDefault="006D7C19" w:rsidP="00307549">
      <w:pPr>
        <w:pStyle w:val="Titre1"/>
        <w:numPr>
          <w:ilvl w:val="0"/>
          <w:numId w:val="5"/>
        </w:numPr>
      </w:pPr>
      <w:r>
        <w:t>CORS</w:t>
      </w:r>
      <w:r w:rsidR="00AB01A3">
        <w:t xml:space="preserve"> </w:t>
      </w:r>
      <w:r>
        <w:t>et http GET</w:t>
      </w:r>
    </w:p>
    <w:p w14:paraId="2A2E84A1" w14:textId="5290F219" w:rsidR="00AB01A3" w:rsidRDefault="00AB01A3" w:rsidP="00E247F0">
      <w:r>
        <w:t xml:space="preserve">Vous appelez maintenant depuis l’url </w:t>
      </w:r>
      <w:hyperlink r:id="rId11" w:history="1">
        <w:r w:rsidRPr="00333482">
          <w:rPr>
            <w:rStyle w:val="Lienhypertexte"/>
          </w:rPr>
          <w:t>http://localhost:3000</w:t>
        </w:r>
      </w:hyperlink>
      <w:r>
        <w:t xml:space="preserve"> votre API située sur l’url </w:t>
      </w:r>
      <w:hyperlink r:id="rId12" w:history="1">
        <w:r w:rsidRPr="00333482">
          <w:rPr>
            <w:rStyle w:val="Lienhypertexte"/>
          </w:rPr>
          <w:t>http://localhost:8081</w:t>
        </w:r>
      </w:hyperlink>
      <w:r>
        <w:t>. Vous pouvez observer dans le debugger chrome (</w:t>
      </w:r>
      <w:proofErr w:type="spellStart"/>
      <w:r>
        <w:t>ctrl+shift+</w:t>
      </w:r>
      <w:r w:rsidR="001B1FB2">
        <w:t>i</w:t>
      </w:r>
      <w:proofErr w:type="spellEnd"/>
      <w:r w:rsidR="001B1FB2">
        <w:t>) les requêtes qui sont réalisées</w:t>
      </w:r>
      <w:r>
        <w:t xml:space="preserve"> vers votre API.</w:t>
      </w:r>
    </w:p>
    <w:p w14:paraId="67D0AD9C" w14:textId="49A96F00" w:rsidR="00AB01A3" w:rsidRDefault="00AB01A3" w:rsidP="00B75978">
      <w:pPr>
        <w:jc w:val="center"/>
      </w:pPr>
      <w:r>
        <w:rPr>
          <w:noProof/>
        </w:rPr>
        <w:drawing>
          <wp:inline distT="0" distB="0" distL="0" distR="0" wp14:anchorId="7148B5D3" wp14:editId="3BEC804B">
            <wp:extent cx="3228975" cy="119627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1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AC3" w14:textId="5F65498B" w:rsidR="00B75978" w:rsidRDefault="00AB01A3" w:rsidP="00E247F0">
      <w:r>
        <w:t xml:space="preserve">Vous pouvez </w:t>
      </w:r>
      <w:r w:rsidR="00B75978">
        <w:t>constater</w:t>
      </w:r>
      <w:r>
        <w:t xml:space="preserve"> que votre requête http</w:t>
      </w:r>
      <w:r w:rsidR="00B75978">
        <w:t xml:space="preserve"> GET</w:t>
      </w:r>
      <w:r>
        <w:t xml:space="preserve"> est réalisé</w:t>
      </w:r>
      <w:r w:rsidR="001B1FB2">
        <w:t>e</w:t>
      </w:r>
      <w:r>
        <w:t xml:space="preserve"> sur un domaine différent de </w:t>
      </w:r>
      <w:proofErr w:type="gramStart"/>
      <w:r>
        <w:t>l’ «</w:t>
      </w:r>
      <w:proofErr w:type="gramEnd"/>
      <w:r>
        <w:t> </w:t>
      </w:r>
      <w:proofErr w:type="spellStart"/>
      <w:r>
        <w:t>or</w:t>
      </w:r>
      <w:r w:rsidR="00830AB7">
        <w:t>i</w:t>
      </w:r>
      <w:r>
        <w:t>gin</w:t>
      </w:r>
      <w:proofErr w:type="spellEnd"/>
      <w:r>
        <w:t> »</w:t>
      </w:r>
      <w:r w:rsidR="001B1FB2">
        <w:t>. La page reste bloquée</w:t>
      </w:r>
      <w:r w:rsidR="00B75978">
        <w:t xml:space="preserve"> sur le message « chargement en cours ».</w:t>
      </w:r>
    </w:p>
    <w:p w14:paraId="6B36E063" w14:textId="200E65F8" w:rsidR="00B75978" w:rsidRDefault="00B75978" w:rsidP="00307549">
      <w:pPr>
        <w:pStyle w:val="Paragraphedeliste"/>
        <w:numPr>
          <w:ilvl w:val="0"/>
          <w:numId w:val="6"/>
        </w:numPr>
      </w:pPr>
      <w:r>
        <w:t>Es</w:t>
      </w:r>
      <w:r w:rsidR="001B1FB2">
        <w:t>t-</w:t>
      </w:r>
      <w:r>
        <w:t xml:space="preserve">ce que le </w:t>
      </w:r>
      <w:r w:rsidRPr="00B75978">
        <w:rPr>
          <w:b/>
        </w:rPr>
        <w:t>serveur</w:t>
      </w:r>
      <w:r>
        <w:t xml:space="preserve"> </w:t>
      </w:r>
      <w:r w:rsidR="004154FA">
        <w:t>a</w:t>
      </w:r>
      <w:r>
        <w:t xml:space="preserve"> </w:t>
      </w:r>
      <w:r w:rsidR="001B1FB2">
        <w:t>reç</w:t>
      </w:r>
      <w:r w:rsidR="00703113">
        <w:t>u</w:t>
      </w:r>
      <w:r w:rsidR="005F36EE">
        <w:t xml:space="preserve"> et renvoi</w:t>
      </w:r>
      <w:r w:rsidR="001B1FB2">
        <w:t>e</w:t>
      </w:r>
      <w:r w:rsidR="005F36EE">
        <w:t xml:space="preserve"> bien</w:t>
      </w:r>
      <w:r>
        <w:t xml:space="preserve"> </w:t>
      </w:r>
      <w:r w:rsidR="008D2296">
        <w:t>une</w:t>
      </w:r>
      <w:r>
        <w:t xml:space="preserve"> </w:t>
      </w:r>
      <w:r w:rsidR="008D2296">
        <w:t>réponse</w:t>
      </w:r>
      <w:r>
        <w:t xml:space="preserve"> HTTP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56C0E9ED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6BE0B48A" w14:textId="45982BC7" w:rsidR="00B75978" w:rsidRDefault="005B3B27" w:rsidP="00A90A75">
            <w:pPr>
              <w:rPr>
                <w:i/>
                <w:color w:val="002060"/>
              </w:rPr>
            </w:pPr>
            <w:bookmarkStart w:id="2" w:name="_Hlk483759081"/>
            <w:r>
              <w:rPr>
                <w:i/>
                <w:color w:val="002060"/>
              </w:rPr>
              <w:t>Le serveur reçoit bien une requête</w:t>
            </w:r>
            <w:r w:rsidR="00BE056D">
              <w:rPr>
                <w:i/>
                <w:color w:val="002060"/>
              </w:rPr>
              <w:t xml:space="preserve"> et renvoi une réponse http.</w:t>
            </w:r>
          </w:p>
          <w:p w14:paraId="267AF976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  <w:bookmarkEnd w:id="2"/>
    </w:tbl>
    <w:p w14:paraId="0CBC331E" w14:textId="77777777" w:rsidR="00B75978" w:rsidRDefault="00B75978" w:rsidP="00B75978">
      <w:pPr>
        <w:pStyle w:val="Paragraphedeliste"/>
        <w:ind w:left="1428"/>
      </w:pPr>
    </w:p>
    <w:p w14:paraId="0FAD43A8" w14:textId="69A53391" w:rsidR="00AB01A3" w:rsidRDefault="00B75978" w:rsidP="00307549">
      <w:pPr>
        <w:pStyle w:val="Paragraphedeliste"/>
        <w:numPr>
          <w:ilvl w:val="0"/>
          <w:numId w:val="6"/>
        </w:numPr>
      </w:pPr>
      <w:r>
        <w:t xml:space="preserve">Quel comportement </w:t>
      </w:r>
      <w:r w:rsidRPr="00B75978">
        <w:rPr>
          <w:b/>
        </w:rPr>
        <w:t>client</w:t>
      </w:r>
      <w:r>
        <w:t xml:space="preserve"> constatez-vous ?</w:t>
      </w:r>
      <w:r w:rsidR="005F36EE">
        <w:t xml:space="preserve"> (Par exemple : Est-ce qu</w:t>
      </w:r>
      <w:r w:rsidR="00F91E9F">
        <w:t>e ça marche ? à quel endroit/moment 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328531E9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259861" w14:textId="1AB893A9" w:rsidR="00B75978" w:rsidRDefault="005B3B27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Le client bloque parce qu’il manque le header de cross </w:t>
            </w:r>
            <w:proofErr w:type="spellStart"/>
            <w:r>
              <w:rPr>
                <w:i/>
                <w:color w:val="002060"/>
              </w:rPr>
              <w:t>origin</w:t>
            </w:r>
            <w:proofErr w:type="spellEnd"/>
            <w:r>
              <w:rPr>
                <w:i/>
                <w:color w:val="002060"/>
              </w:rPr>
              <w:t xml:space="preserve"> </w:t>
            </w:r>
            <w:proofErr w:type="spellStart"/>
            <w:r>
              <w:rPr>
                <w:i/>
                <w:color w:val="002060"/>
              </w:rPr>
              <w:t>allow</w:t>
            </w:r>
            <w:proofErr w:type="spellEnd"/>
            <w:r>
              <w:rPr>
                <w:i/>
                <w:color w:val="002060"/>
              </w:rPr>
              <w:t xml:space="preserve"> dans le server, on a donc une </w:t>
            </w:r>
            <w:proofErr w:type="spellStart"/>
            <w:r>
              <w:rPr>
                <w:i/>
                <w:color w:val="002060"/>
              </w:rPr>
              <w:t>requete</w:t>
            </w:r>
            <w:proofErr w:type="spellEnd"/>
            <w:r>
              <w:rPr>
                <w:i/>
                <w:color w:val="002060"/>
              </w:rPr>
              <w:t xml:space="preserve"> options qui apparait</w:t>
            </w:r>
          </w:p>
          <w:p w14:paraId="2C53838D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AEA888C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</w:tbl>
    <w:p w14:paraId="6FDB28D6" w14:textId="77777777" w:rsidR="00B75978" w:rsidRDefault="00B75978" w:rsidP="00B75978">
      <w:pPr>
        <w:pStyle w:val="Paragraphedeliste"/>
        <w:ind w:left="1428"/>
      </w:pPr>
    </w:p>
    <w:p w14:paraId="680A8796" w14:textId="093A9D76" w:rsidR="0046213B" w:rsidRPr="0046213B" w:rsidRDefault="00B75978" w:rsidP="0046213B">
      <w:pPr>
        <w:pStyle w:val="Paragraphedeliste"/>
        <w:numPr>
          <w:ilvl w:val="0"/>
          <w:numId w:val="6"/>
        </w:numPr>
      </w:pPr>
      <w:r>
        <w:t xml:space="preserve">Effectuer la correction pour que votre browser </w:t>
      </w:r>
      <w:r w:rsidR="000D6898">
        <w:t xml:space="preserve">web </w:t>
      </w:r>
      <w:r w:rsidR="00F241DB">
        <w:t>« </w:t>
      </w:r>
      <w:r>
        <w:t>client</w:t>
      </w:r>
      <w:r w:rsidR="00F241DB">
        <w:t> »</w:t>
      </w:r>
      <w:r>
        <w:t xml:space="preserve"> puisse accepter la </w:t>
      </w:r>
      <w:r w:rsidR="00811971">
        <w:t>réponse</w:t>
      </w:r>
      <w:r>
        <w:t xml:space="preserve"> provenant du serveur.</w:t>
      </w:r>
      <w:r w:rsidR="009A674B">
        <w:t xml:space="preserve"> Vous ne devez pas utiliser de middleware</w:t>
      </w:r>
      <w:r w:rsidR="00932335">
        <w:t xml:space="preserve"> node.js express qui gère le « cors »</w:t>
      </w:r>
      <w:r w:rsidR="009A674B">
        <w:t>.</w:t>
      </w:r>
      <w:r w:rsidR="00932335">
        <w:t xml:space="preserve"> Ni utiliser </w:t>
      </w:r>
      <w:r w:rsidR="00B4703F">
        <w:t>« </w:t>
      </w:r>
      <w:r w:rsidR="00932335">
        <w:t>*</w:t>
      </w:r>
      <w:r w:rsidR="00B4703F">
        <w:t> »</w:t>
      </w:r>
      <w:r w:rsidR="008D6ECA">
        <w:t xml:space="preserve"> (qui entraine une faille de sécurité)</w:t>
      </w:r>
      <w:r w:rsidR="00B4703F">
        <w:t>.</w:t>
      </w:r>
      <w:r w:rsidR="00932335">
        <w:t xml:space="preserve"> </w:t>
      </w:r>
      <w:r w:rsidR="0046213B">
        <w:t>Utilis</w:t>
      </w:r>
      <w:r w:rsidR="00B45C22">
        <w:t>ez</w:t>
      </w:r>
      <w:r w:rsidR="008D6ECA">
        <w:t xml:space="preserve"> la méthode « </w:t>
      </w:r>
      <w:proofErr w:type="spellStart"/>
      <w:proofErr w:type="gramStart"/>
      <w:r w:rsidR="008D6ECA" w:rsidRPr="00361732">
        <w:rPr>
          <w:color w:val="0070C0"/>
        </w:rPr>
        <w:t>response.setHeader</w:t>
      </w:r>
      <w:proofErr w:type="spellEnd"/>
      <w:proofErr w:type="gramEnd"/>
      <w:r w:rsidR="00361732" w:rsidRPr="00361732">
        <w:rPr>
          <w:color w:val="0070C0"/>
        </w:rPr>
        <w:t xml:space="preserve"> </w:t>
      </w:r>
      <w:r w:rsidR="008D6ECA" w:rsidRPr="008D6ECA">
        <w:t>» côté serveur.</w:t>
      </w:r>
      <w:r w:rsidR="008D6ECA">
        <w:t xml:space="preserve">  </w:t>
      </w:r>
    </w:p>
    <w:p w14:paraId="712D4999" w14:textId="7E7A2042" w:rsidR="00B75978" w:rsidRDefault="00B75978" w:rsidP="00307549">
      <w:pPr>
        <w:pStyle w:val="Paragraphedeliste"/>
        <w:numPr>
          <w:ilvl w:val="0"/>
          <w:numId w:val="6"/>
        </w:numPr>
      </w:pPr>
      <w:r>
        <w:t>Quel</w:t>
      </w:r>
      <w:r w:rsidR="00672207">
        <w:t>s</w:t>
      </w:r>
      <w:r w:rsidR="002137C9">
        <w:t xml:space="preserve"> HTTP</w:t>
      </w:r>
      <w:r>
        <w:t xml:space="preserve"> Header</w:t>
      </w:r>
      <w:r w:rsidR="00672207">
        <w:t>s</w:t>
      </w:r>
      <w:r>
        <w:t xml:space="preserve"> </w:t>
      </w:r>
      <w:r w:rsidR="00824B34">
        <w:t xml:space="preserve">(ainsi que leurs </w:t>
      </w:r>
      <w:r w:rsidR="00201087">
        <w:t>valeurs) avez</w:t>
      </w:r>
      <w:r>
        <w:t>-vous d</w:t>
      </w:r>
      <w:r w:rsidR="00C82502">
        <w:t>û</w:t>
      </w:r>
      <w:r>
        <w:t xml:space="preserve"> ajouter</w:t>
      </w:r>
      <w:r w:rsidR="009130CD">
        <w:t xml:space="preserve"> afin que l’appel fonctionne correctement et que le tableau de place s’affiche</w:t>
      </w:r>
      <w:r>
        <w:t> ?</w:t>
      </w:r>
      <w:r w:rsidR="001B1FB2">
        <w:t xml:space="preserve"> P</w:t>
      </w:r>
      <w:r w:rsidR="00F241DB">
        <w:t>réciser</w:t>
      </w:r>
      <w:r>
        <w:t xml:space="preserve"> si l’ajout </w:t>
      </w:r>
      <w:r w:rsidR="00C82502">
        <w:t xml:space="preserve">que vous avez réalisé est côté serveur ou </w:t>
      </w:r>
      <w:r w:rsidR="00C72657">
        <w:t>client.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4E063BC3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549609F5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4F1EAC61" w14:textId="77777777" w:rsidR="00D04FBC" w:rsidRPr="00D04FBC" w:rsidRDefault="00D04FBC" w:rsidP="00D04F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04F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           </w:t>
            </w:r>
            <w:proofErr w:type="gramStart"/>
            <w:r w:rsidRPr="00D04F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response</w:t>
            </w:r>
            <w:r w:rsidRPr="00D04F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D04F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setHeader</w:t>
            </w:r>
            <w:proofErr w:type="gramEnd"/>
            <w:r w:rsidRPr="00D04F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04F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'Access-Control-Allow-Origin'</w:t>
            </w:r>
            <w:r w:rsidRPr="00D04F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, </w:t>
            </w:r>
            <w:r w:rsidRPr="00D04F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'http://localhost:3000'</w:t>
            </w:r>
            <w:r w:rsidRPr="00D04F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14:paraId="1B08D446" w14:textId="61598D63" w:rsidR="00B75978" w:rsidRDefault="00B75978" w:rsidP="00A90A75">
            <w:pPr>
              <w:rPr>
                <w:i/>
                <w:color w:val="002060"/>
              </w:rPr>
            </w:pPr>
          </w:p>
          <w:p w14:paraId="7057DA24" w14:textId="64F044B3" w:rsidR="00672207" w:rsidRDefault="00D04FBC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Il est coté serveur, on ajoute aussi un </w:t>
            </w:r>
            <w:proofErr w:type="spellStart"/>
            <w:proofErr w:type="gramStart"/>
            <w:r>
              <w:rPr>
                <w:i/>
                <w:color w:val="002060"/>
              </w:rPr>
              <w:t>app.options</w:t>
            </w:r>
            <w:proofErr w:type="spellEnd"/>
            <w:proofErr w:type="gramEnd"/>
          </w:p>
          <w:p w14:paraId="3CC433DB" w14:textId="2844BEC8" w:rsidR="00672207" w:rsidRDefault="00672207" w:rsidP="00A90A75">
            <w:pPr>
              <w:rPr>
                <w:i/>
                <w:color w:val="002060"/>
              </w:rPr>
            </w:pPr>
          </w:p>
        </w:tc>
      </w:tr>
    </w:tbl>
    <w:p w14:paraId="6ED4DAC3" w14:textId="11553061" w:rsidR="005D7B04" w:rsidRDefault="005D7B04" w:rsidP="00307549">
      <w:pPr>
        <w:pStyle w:val="Paragraphedeliste"/>
        <w:numPr>
          <w:ilvl w:val="0"/>
          <w:numId w:val="6"/>
        </w:numPr>
      </w:pPr>
      <w:r>
        <w:t>Pourquoi les référence</w:t>
      </w:r>
      <w:r w:rsidR="003638C7">
        <w:t>s</w:t>
      </w:r>
      <w:r>
        <w:t xml:space="preserve"> vers les images via la balise &lt;</w:t>
      </w:r>
      <w:proofErr w:type="spellStart"/>
      <w:r>
        <w:t>img</w:t>
      </w:r>
      <w:proofErr w:type="spellEnd"/>
      <w:r>
        <w:t>/&gt; qui sont aussi exposé</w:t>
      </w:r>
      <w:r w:rsidR="00F241DB">
        <w:t>es</w:t>
      </w:r>
      <w:r w:rsidR="00F91E9F">
        <w:t xml:space="preserve"> par votre API, n’ont</w:t>
      </w:r>
      <w:r>
        <w:t xml:space="preserve"> pas la problématique ci-dessus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D7B04" w14:paraId="02A671D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314BE7" w14:textId="0B8C78DD" w:rsidR="005D7B04" w:rsidRDefault="005D7B04" w:rsidP="00A90A75">
            <w:pPr>
              <w:rPr>
                <w:i/>
                <w:color w:val="002060"/>
              </w:rPr>
            </w:pPr>
            <w:bookmarkStart w:id="3" w:name="_Hlk483760024"/>
          </w:p>
          <w:p w14:paraId="6D39A0CD" w14:textId="0F1970C9" w:rsidR="005D7B04" w:rsidRDefault="00FF3848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 Parce que les balises sont coté client et qu’on récupère l’url</w:t>
            </w:r>
          </w:p>
          <w:p w14:paraId="56DAC80A" w14:textId="21251E52" w:rsidR="005D7B04" w:rsidRDefault="005D7B04" w:rsidP="00A90A75">
            <w:pPr>
              <w:rPr>
                <w:i/>
                <w:color w:val="002060"/>
              </w:rPr>
            </w:pPr>
          </w:p>
          <w:p w14:paraId="2808F1CD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39134F" w14:textId="77777777" w:rsidR="005D7B04" w:rsidRDefault="005D7B04" w:rsidP="00A90A75">
            <w:pPr>
              <w:rPr>
                <w:i/>
                <w:color w:val="002060"/>
              </w:rPr>
            </w:pPr>
          </w:p>
        </w:tc>
      </w:tr>
    </w:tbl>
    <w:bookmarkEnd w:id="3"/>
    <w:p w14:paraId="034B638F" w14:textId="540F2B9B" w:rsidR="00E01E63" w:rsidRDefault="00C62BA0" w:rsidP="00307549">
      <w:pPr>
        <w:pStyle w:val="Paragraphedeliste"/>
        <w:numPr>
          <w:ilvl w:val="0"/>
          <w:numId w:val="6"/>
        </w:numPr>
      </w:pPr>
      <w:r>
        <w:t>Ajoutez</w:t>
      </w:r>
      <w:r w:rsidR="00E01E63">
        <w:t xml:space="preserve"> un http header comme </w:t>
      </w:r>
      <w:r w:rsidR="009130CD">
        <w:t>ci-dessous afin que votre</w:t>
      </w:r>
      <w:r w:rsidR="00E01E63">
        <w:t xml:space="preserve"> client </w:t>
      </w:r>
      <w:r w:rsidR="009130CD">
        <w:t>l’</w:t>
      </w:r>
      <w:r w:rsidR="00E01E63">
        <w:t>envoie à votre API.</w:t>
      </w:r>
    </w:p>
    <w:p w14:paraId="2FCD3C9F" w14:textId="77777777" w:rsidR="00BA24BA" w:rsidRDefault="00BA24BA" w:rsidP="00BA24BA">
      <w:pPr>
        <w:pStyle w:val="Paragraphedeliste"/>
        <w:ind w:left="142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0CD" w14:paraId="3CCB0879" w14:textId="77777777" w:rsidTr="009130CD">
        <w:tc>
          <w:tcPr>
            <w:tcW w:w="9062" w:type="dxa"/>
          </w:tcPr>
          <w:p w14:paraId="2E57F949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fetch</w:t>
            </w:r>
            <w:proofErr w:type="spellEnd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proofErr w:type="gramEnd"/>
            <w:r w:rsidRPr="009130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'http://localhost:8081/api/places'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{</w:t>
            </w:r>
          </w:p>
          <w:p w14:paraId="00032896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1438A56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5C2E795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'my-header-custom'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 xml:space="preserve"> love places'</w:t>
            </w:r>
          </w:p>
          <w:p w14:paraId="7DF22894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4E0BA4C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2FBE7A88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396F8B5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07429EC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21D29F13" w14:textId="77777777" w:rsidR="009130CD" w:rsidRPr="00C45C8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282D60C3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6FE5EFE7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633173AB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7B2F3F9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EA8315E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57AB9FD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003E0CC2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677C2D0A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21D8CC2D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6AD2E04" w14:textId="77777777" w:rsidR="009130CD" w:rsidRDefault="009130CD" w:rsidP="00BA24BA">
            <w:pPr>
              <w:pStyle w:val="Paragraphedeliste"/>
              <w:ind w:left="1428"/>
            </w:pPr>
          </w:p>
        </w:tc>
      </w:tr>
    </w:tbl>
    <w:p w14:paraId="0869C40B" w14:textId="27EB7C39" w:rsidR="009130CD" w:rsidRDefault="009130CD" w:rsidP="009130CD"/>
    <w:p w14:paraId="1009604A" w14:textId="36CE7F6A" w:rsidR="00BA24BA" w:rsidRDefault="00BA24BA" w:rsidP="00307549">
      <w:pPr>
        <w:pStyle w:val="Paragraphedeliste"/>
        <w:numPr>
          <w:ilvl w:val="0"/>
          <w:numId w:val="6"/>
        </w:numPr>
      </w:pPr>
      <w:r>
        <w:t>Quel comportement constatez-vous au niveau des requêtes réalisée</w:t>
      </w:r>
      <w:r w:rsidR="00B045A2">
        <w:t>s</w:t>
      </w:r>
      <w:r>
        <w:t xml:space="preserve"> par votre client ?</w:t>
      </w:r>
      <w:r w:rsidR="005F36EE">
        <w:t xml:space="preserve"> (Par exemple : E</w:t>
      </w:r>
      <w:r w:rsidR="00C62BA0">
        <w:t>st-ce que ça marche ? A</w:t>
      </w:r>
      <w:r w:rsidR="005F36EE">
        <w:t xml:space="preserve"> quel endroit </w:t>
      </w:r>
      <w:r w:rsidR="00C82502">
        <w:t>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47B3890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6A0F1BFE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0B1CB52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FD1DFC8" w14:textId="429E18D6" w:rsidR="00BA24BA" w:rsidRDefault="00282226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Ça bloque car le custom-header n’est pas autorisé, il faut donc l’autoriser dans le code </w:t>
            </w:r>
          </w:p>
          <w:p w14:paraId="5182D113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9BA271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513B1910" w14:textId="29F838A4" w:rsidR="00E01E63" w:rsidRDefault="00E01E63" w:rsidP="00E247F0"/>
    <w:p w14:paraId="32A1B47C" w14:textId="74BCF085" w:rsidR="00BA24BA" w:rsidRDefault="00BA24BA" w:rsidP="00307549">
      <w:pPr>
        <w:pStyle w:val="Paragraphedeliste"/>
        <w:numPr>
          <w:ilvl w:val="0"/>
          <w:numId w:val="6"/>
        </w:numPr>
      </w:pPr>
      <w:r>
        <w:t>Réaliser le code serveur qui va permettre de refaire fonctionner votre client. Quelle méthode http</w:t>
      </w:r>
      <w:r w:rsidR="00B045A2">
        <w:t xml:space="preserve"> avez-vous du ajouter du </w:t>
      </w:r>
      <w:r w:rsidR="00C62BA0">
        <w:t>côté</w:t>
      </w:r>
      <w:r w:rsidR="00B045A2">
        <w:t xml:space="preserve"> du</w:t>
      </w:r>
      <w:r>
        <w:t xml:space="preserve"> serveur ? et quel header http</w:t>
      </w:r>
      <w:r w:rsidR="00824B34">
        <w:t xml:space="preserve"> (ainsi que sa valeur)</w:t>
      </w:r>
      <w:r>
        <w:t xml:space="preserve"> avez-vous du ajouter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:rsidRPr="00FF3848" w14:paraId="6B4D4167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0FA3169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09465B7F" w14:textId="61F9CF37" w:rsidR="00BA24BA" w:rsidRDefault="00282226" w:rsidP="00A90A75">
            <w:pPr>
              <w:rPr>
                <w:i/>
                <w:color w:val="002060"/>
                <w:lang w:val="en-US"/>
              </w:rPr>
            </w:pPr>
            <w:r w:rsidRPr="00282226">
              <w:rPr>
                <w:i/>
                <w:color w:val="002060"/>
                <w:lang w:val="en-US"/>
              </w:rPr>
              <w:t xml:space="preserve">On </w:t>
            </w:r>
            <w:proofErr w:type="spellStart"/>
            <w:r w:rsidRPr="00282226">
              <w:rPr>
                <w:i/>
                <w:color w:val="002060"/>
                <w:lang w:val="en-US"/>
              </w:rPr>
              <w:t>doit</w:t>
            </w:r>
            <w:proofErr w:type="spellEnd"/>
            <w:r w:rsidRPr="00282226">
              <w:rPr>
                <w:i/>
                <w:color w:val="002060"/>
                <w:lang w:val="en-US"/>
              </w:rPr>
              <w:t xml:space="preserve"> </w:t>
            </w:r>
            <w:proofErr w:type="spellStart"/>
            <w:r w:rsidRPr="00282226">
              <w:rPr>
                <w:i/>
                <w:color w:val="002060"/>
                <w:lang w:val="en-US"/>
              </w:rPr>
              <w:t>ajouter</w:t>
            </w:r>
            <w:proofErr w:type="spellEnd"/>
            <w:r w:rsidRPr="00282226">
              <w:rPr>
                <w:i/>
                <w:color w:val="002060"/>
                <w:lang w:val="en-US"/>
              </w:rPr>
              <w:t xml:space="preserve"> my header cust</w:t>
            </w:r>
            <w:r>
              <w:rPr>
                <w:i/>
                <w:color w:val="002060"/>
                <w:lang w:val="en-US"/>
              </w:rPr>
              <w:t xml:space="preserve">om dans: </w:t>
            </w:r>
          </w:p>
          <w:p w14:paraId="744F2A5F" w14:textId="77777777" w:rsidR="00282226" w:rsidRPr="00282226" w:rsidRDefault="00282226" w:rsidP="002822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282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  </w:t>
            </w:r>
            <w:proofErr w:type="gramStart"/>
            <w:r w:rsidRPr="00282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response</w:t>
            </w:r>
            <w:r w:rsidRPr="00282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.</w:t>
            </w:r>
            <w:r w:rsidRPr="002822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setHeader</w:t>
            </w:r>
            <w:proofErr w:type="gramEnd"/>
            <w:r w:rsidRPr="00282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r w:rsidRPr="00282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'Access-Control-Allow-Headers'</w:t>
            </w:r>
            <w:r w:rsidRPr="00282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, </w:t>
            </w:r>
            <w:r w:rsidRPr="00282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'Content-Type, my-header-custom'</w:t>
            </w:r>
            <w:r w:rsidRPr="00282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);</w:t>
            </w:r>
          </w:p>
          <w:p w14:paraId="509F9F8F" w14:textId="77777777" w:rsidR="00282226" w:rsidRPr="00282226" w:rsidRDefault="00282226" w:rsidP="00A90A75">
            <w:pPr>
              <w:rPr>
                <w:i/>
                <w:color w:val="002060"/>
                <w:lang w:val="en-US"/>
              </w:rPr>
            </w:pPr>
          </w:p>
          <w:p w14:paraId="6B30BC26" w14:textId="77777777" w:rsidR="00BA24BA" w:rsidRPr="00282226" w:rsidRDefault="00BA24BA" w:rsidP="00A90A75">
            <w:pPr>
              <w:rPr>
                <w:i/>
                <w:color w:val="002060"/>
                <w:lang w:val="en-US"/>
              </w:rPr>
            </w:pPr>
          </w:p>
          <w:p w14:paraId="47AEF3AB" w14:textId="77777777" w:rsidR="00BA24BA" w:rsidRPr="00282226" w:rsidRDefault="00BA24BA" w:rsidP="00A90A75">
            <w:pPr>
              <w:rPr>
                <w:i/>
                <w:color w:val="002060"/>
                <w:lang w:val="en-US"/>
              </w:rPr>
            </w:pPr>
          </w:p>
          <w:p w14:paraId="1DC6B653" w14:textId="77777777" w:rsidR="00BA24BA" w:rsidRPr="00282226" w:rsidRDefault="00BA24BA" w:rsidP="00A90A75">
            <w:pPr>
              <w:rPr>
                <w:i/>
                <w:color w:val="002060"/>
                <w:lang w:val="en-US"/>
              </w:rPr>
            </w:pPr>
          </w:p>
        </w:tc>
      </w:tr>
    </w:tbl>
    <w:p w14:paraId="09AFB35A" w14:textId="696CC22A" w:rsidR="00BA24BA" w:rsidRPr="00282226" w:rsidRDefault="00BA24BA" w:rsidP="00BA24BA">
      <w:pPr>
        <w:pStyle w:val="Paragraphedeliste"/>
        <w:ind w:left="1428"/>
        <w:rPr>
          <w:lang w:val="en-US"/>
        </w:rPr>
      </w:pPr>
    </w:p>
    <w:p w14:paraId="476C96D6" w14:textId="2DBD8B05" w:rsidR="00A90A75" w:rsidRDefault="00A90A75" w:rsidP="00307549">
      <w:pPr>
        <w:pStyle w:val="Titre1"/>
        <w:numPr>
          <w:ilvl w:val="0"/>
          <w:numId w:val="5"/>
        </w:numPr>
      </w:pPr>
      <w:r>
        <w:t>Un peu de cache</w:t>
      </w:r>
    </w:p>
    <w:p w14:paraId="5B8AFEA7" w14:textId="1F4B2EDE" w:rsidR="00A90A75" w:rsidRDefault="00A90A75" w:rsidP="00A90A75"/>
    <w:p w14:paraId="2251ADE7" w14:textId="14C41474" w:rsidR="00A90A75" w:rsidRDefault="00A90A75" w:rsidP="00A90A75">
      <w:r>
        <w:t xml:space="preserve">Il y a maintenant </w:t>
      </w:r>
      <w:r w:rsidR="00824B34">
        <w:t>beaucoup</w:t>
      </w:r>
      <w:r>
        <w:t xml:space="preserve"> de requête</w:t>
      </w:r>
      <w:r w:rsidR="00824B34">
        <w:t>s</w:t>
      </w:r>
      <w:r>
        <w:t xml:space="preserve"> réalisée</w:t>
      </w:r>
      <w:r w:rsidR="00824B34">
        <w:t>s</w:t>
      </w:r>
      <w:r>
        <w:t xml:space="preserve"> envers votre serveur, qui s’écroule au niveau des performance</w:t>
      </w:r>
      <w:r w:rsidR="00824B34">
        <w:t>s</w:t>
      </w:r>
      <w:r>
        <w:t>. Vous souhaitez diminuer le nombre de requête</w:t>
      </w:r>
      <w:r w:rsidR="00C62BA0">
        <w:t>s</w:t>
      </w:r>
      <w:r>
        <w:t>.</w:t>
      </w:r>
    </w:p>
    <w:p w14:paraId="28555AD5" w14:textId="18974B97" w:rsidR="000B6D32" w:rsidRDefault="00A90A75" w:rsidP="00A90A75">
      <w:r>
        <w:t xml:space="preserve">Vous estimez que vos requêtes de type http </w:t>
      </w:r>
      <w:proofErr w:type="spellStart"/>
      <w:r>
        <w:t>get</w:t>
      </w:r>
      <w:proofErr w:type="spellEnd"/>
      <w:r>
        <w:t xml:space="preserve"> peuvent être mis</w:t>
      </w:r>
      <w:r w:rsidR="00C62BA0">
        <w:t>e</w:t>
      </w:r>
      <w:r>
        <w:t xml:space="preserve"> en cache </w:t>
      </w:r>
      <w:r w:rsidR="00824B34">
        <w:t>pendant 15</w:t>
      </w:r>
      <w:r>
        <w:t xml:space="preserve"> secondes</w:t>
      </w:r>
      <w:r w:rsidR="00824B34">
        <w:t xml:space="preserve"> (par défaut le </w:t>
      </w:r>
      <w:r w:rsidR="00B045A2">
        <w:t>Framework express de node.js</w:t>
      </w:r>
      <w:r w:rsidR="00824B34">
        <w:t xml:space="preserve"> ajoute le http </w:t>
      </w:r>
      <w:r w:rsidR="00824B34" w:rsidRPr="00824B34">
        <w:t xml:space="preserve">header </w:t>
      </w:r>
      <w:proofErr w:type="spellStart"/>
      <w:r w:rsidR="00824B34" w:rsidRPr="00824B34">
        <w:rPr>
          <w:b/>
        </w:rPr>
        <w:t>ETag</w:t>
      </w:r>
      <w:proofErr w:type="spellEnd"/>
      <w:r w:rsidR="00824B34" w:rsidRPr="00824B34">
        <w:t> sur les réponses</w:t>
      </w:r>
      <w:r w:rsidR="00824B34">
        <w:t>)</w:t>
      </w:r>
      <w:r>
        <w:t>.</w:t>
      </w:r>
      <w:r w:rsidR="00824B34">
        <w:t xml:space="preserve"> </w:t>
      </w:r>
    </w:p>
    <w:p w14:paraId="19F46094" w14:textId="3A14E660" w:rsidR="000B6D32" w:rsidRDefault="000B6D32" w:rsidP="00307549">
      <w:pPr>
        <w:pStyle w:val="Paragraphedeliste"/>
        <w:numPr>
          <w:ilvl w:val="0"/>
          <w:numId w:val="7"/>
        </w:numPr>
      </w:pPr>
      <w:r>
        <w:t xml:space="preserve">Quel http header (ainsi que sa valeur) faut-il ajouter pour mettre en cache pendant 15 secondes le http </w:t>
      </w:r>
      <w:proofErr w:type="spellStart"/>
      <w:r>
        <w:t>get</w:t>
      </w:r>
      <w:proofErr w:type="spellEnd"/>
      <w:r>
        <w:t xml:space="preserve">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B6D32" w:rsidRPr="00FF3848" w14:paraId="4B0BB4DC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FA2C57D" w14:textId="77777777" w:rsidR="000B6D32" w:rsidRDefault="000B6D32" w:rsidP="00AA7612">
            <w:pPr>
              <w:rPr>
                <w:i/>
                <w:color w:val="002060"/>
              </w:rPr>
            </w:pPr>
          </w:p>
          <w:p w14:paraId="496EE5F4" w14:textId="7731CD66" w:rsidR="00395054" w:rsidRPr="00FF3848" w:rsidRDefault="00FF3848" w:rsidP="00AA7612">
            <w:pPr>
              <w:rPr>
                <w:i/>
                <w:color w:val="002060"/>
                <w:lang w:val="en-US"/>
              </w:rPr>
            </w:pPr>
            <w:r w:rsidRPr="00FF3848">
              <w:rPr>
                <w:i/>
                <w:color w:val="002060"/>
                <w:lang w:val="en-US"/>
              </w:rPr>
              <w:t>Cache-</w:t>
            </w:r>
            <w:proofErr w:type="gramStart"/>
            <w:r w:rsidRPr="00FF3848">
              <w:rPr>
                <w:i/>
                <w:color w:val="002060"/>
                <w:lang w:val="en-US"/>
              </w:rPr>
              <w:t>control :</w:t>
            </w:r>
            <w:proofErr w:type="gramEnd"/>
            <w:r w:rsidRPr="00FF3848">
              <w:rPr>
                <w:i/>
                <w:color w:val="002060"/>
                <w:lang w:val="en-US"/>
              </w:rPr>
              <w:t xml:space="preserve"> max-age=15</w:t>
            </w:r>
          </w:p>
          <w:p w14:paraId="08F4D9C7" w14:textId="77777777" w:rsidR="00FF3848" w:rsidRPr="00FF3848" w:rsidRDefault="00FF3848" w:rsidP="00FF38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F3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  </w:t>
            </w:r>
            <w:proofErr w:type="spellStart"/>
            <w:proofErr w:type="gramStart"/>
            <w:r w:rsidRPr="00FF38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response</w:t>
            </w:r>
            <w:r w:rsidRPr="00FF3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.</w:t>
            </w:r>
            <w:r w:rsidRPr="00FF38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setHeader</w:t>
            </w:r>
            <w:proofErr w:type="spellEnd"/>
            <w:proofErr w:type="gramEnd"/>
            <w:r w:rsidRPr="00FF3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r w:rsidRPr="00FF38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'Cache-Control'</w:t>
            </w:r>
            <w:r w:rsidRPr="00FF3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, </w:t>
            </w:r>
            <w:r w:rsidRPr="00FF38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'public, max-age=15'</w:t>
            </w:r>
            <w:r w:rsidRPr="00FF3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);</w:t>
            </w:r>
          </w:p>
          <w:p w14:paraId="32E8E0D4" w14:textId="77777777" w:rsidR="00395054" w:rsidRPr="00FF3848" w:rsidRDefault="00395054" w:rsidP="00AA7612">
            <w:pPr>
              <w:rPr>
                <w:i/>
                <w:color w:val="002060"/>
                <w:lang w:val="en-US"/>
              </w:rPr>
            </w:pPr>
          </w:p>
          <w:p w14:paraId="4E4BBFD9" w14:textId="77777777" w:rsidR="000B6D32" w:rsidRPr="00FF3848" w:rsidRDefault="000B6D32" w:rsidP="00AA7612">
            <w:pPr>
              <w:rPr>
                <w:i/>
                <w:color w:val="002060"/>
                <w:lang w:val="en-US"/>
              </w:rPr>
            </w:pPr>
          </w:p>
        </w:tc>
      </w:tr>
    </w:tbl>
    <w:p w14:paraId="1DAC4890" w14:textId="3F61A1A3" w:rsidR="000B6D32" w:rsidRDefault="00395054" w:rsidP="00307549">
      <w:pPr>
        <w:pStyle w:val="Paragraphedeliste"/>
        <w:numPr>
          <w:ilvl w:val="0"/>
          <w:numId w:val="7"/>
        </w:numPr>
      </w:pPr>
      <w:r>
        <w:t>Quel est le code retour de votre API lorsque les 15 secondes sont passé</w:t>
      </w:r>
      <w:r w:rsidR="00C62BA0">
        <w:t>e</w:t>
      </w:r>
      <w:r>
        <w:t>s </w:t>
      </w:r>
      <w:r w:rsidR="00C62BA0">
        <w:t xml:space="preserve">et qu’aucune donnée serveur n’a été modifiée entre temps </w:t>
      </w:r>
      <w:r>
        <w:t>?</w:t>
      </w:r>
      <w:r w:rsidR="00C62BA0">
        <w:t xml:space="preserve"> </w:t>
      </w:r>
      <w:r w:rsidR="00404730">
        <w:t>(</w:t>
      </w:r>
      <w:r w:rsidR="008E141F">
        <w:t>Attention</w:t>
      </w:r>
      <w:r w:rsidR="00142235">
        <w:t> :</w:t>
      </w:r>
      <w:r w:rsidR="00404730">
        <w:t xml:space="preserve"> i</w:t>
      </w:r>
      <w:r w:rsidR="00142235">
        <w:t>l</w:t>
      </w:r>
      <w:r w:rsidR="00404730">
        <w:t xml:space="preserve"> se peut que chrome masque le vrai code retour, utiliser </w:t>
      </w:r>
      <w:r w:rsidR="004C27EE">
        <w:t>« </w:t>
      </w:r>
      <w:r w:rsidR="00253CD9">
        <w:t>F</w:t>
      </w:r>
      <w:r w:rsidR="004C27EE">
        <w:t>irefox »</w:t>
      </w:r>
      <w:r w:rsidR="00404730">
        <w:t xml:space="preserve"> qui affiche le bon)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50192F85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69211FC3" w14:textId="77777777" w:rsidR="00395054" w:rsidRDefault="00395054" w:rsidP="00AA7612">
            <w:pPr>
              <w:rPr>
                <w:i/>
                <w:color w:val="002060"/>
              </w:rPr>
            </w:pPr>
            <w:bookmarkStart w:id="4" w:name="_Hlk483761186"/>
          </w:p>
          <w:p w14:paraId="594D36E1" w14:textId="3766C76C" w:rsidR="00395054" w:rsidRDefault="00FF3848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200 Ok </w:t>
            </w:r>
            <w:proofErr w:type="spellStart"/>
            <w:r>
              <w:rPr>
                <w:i/>
                <w:color w:val="002060"/>
              </w:rPr>
              <w:t>from</w:t>
            </w:r>
            <w:proofErr w:type="spellEnd"/>
            <w:r>
              <w:rPr>
                <w:i/>
                <w:color w:val="002060"/>
              </w:rPr>
              <w:t xml:space="preserve"> </w:t>
            </w:r>
            <w:proofErr w:type="spellStart"/>
            <w:r>
              <w:rPr>
                <w:i/>
                <w:color w:val="002060"/>
              </w:rPr>
              <w:t>disk</w:t>
            </w:r>
            <w:proofErr w:type="spellEnd"/>
            <w:r>
              <w:rPr>
                <w:i/>
                <w:color w:val="002060"/>
              </w:rPr>
              <w:t xml:space="preserve"> cache</w:t>
            </w:r>
          </w:p>
          <w:p w14:paraId="023F43D0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bookmarkEnd w:id="4"/>
    <w:p w14:paraId="55138013" w14:textId="13BE5AA2" w:rsidR="00395054" w:rsidRDefault="00395054" w:rsidP="00307549">
      <w:pPr>
        <w:pStyle w:val="Paragraphedeliste"/>
        <w:numPr>
          <w:ilvl w:val="0"/>
          <w:numId w:val="7"/>
        </w:numPr>
      </w:pPr>
      <w:r>
        <w:t xml:space="preserve">Avez-vous </w:t>
      </w:r>
      <w:r w:rsidR="008B0A18">
        <w:t>déclaré</w:t>
      </w:r>
      <w:r>
        <w:t xml:space="preserve"> </w:t>
      </w:r>
      <w:r w:rsidR="001716DA">
        <w:t>les</w:t>
      </w:r>
      <w:r>
        <w:t xml:space="preserve"> caches en mode « public » ou « privée » ? Justifier pourquoi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346ABBE3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012737E3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897B1F7" w14:textId="1F31854C" w:rsidR="00395054" w:rsidRDefault="00FF3848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Ici on peut le mettre en mode public, ça permet au cache d’être réalisé au niveau d’un proxy et de libérer de la bande passante</w:t>
            </w:r>
          </w:p>
          <w:p w14:paraId="4E933AE8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147A3FC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p w14:paraId="7F65536A" w14:textId="68CEC766" w:rsidR="00395054" w:rsidRDefault="00395054" w:rsidP="00A90A75"/>
    <w:p w14:paraId="1099DD19" w14:textId="00EB207C" w:rsidR="00824B34" w:rsidRDefault="00A90A75" w:rsidP="00A90A75">
      <w:r>
        <w:lastRenderedPageBreak/>
        <w:t xml:space="preserve">Vous estimez </w:t>
      </w:r>
      <w:r w:rsidR="00824B34">
        <w:t xml:space="preserve">aussi </w:t>
      </w:r>
      <w:r w:rsidR="00395054">
        <w:t xml:space="preserve">maintenant </w:t>
      </w:r>
      <w:r>
        <w:t>que vos requêtes de type http options peuvent être</w:t>
      </w:r>
      <w:r w:rsidR="00824B34">
        <w:t xml:space="preserve"> mis en cache pendant 30 secondes.</w:t>
      </w:r>
    </w:p>
    <w:p w14:paraId="4D70EEBE" w14:textId="74053D49" w:rsidR="00824B34" w:rsidRDefault="00824B34" w:rsidP="00307549">
      <w:pPr>
        <w:pStyle w:val="Paragraphedeliste"/>
        <w:numPr>
          <w:ilvl w:val="0"/>
          <w:numId w:val="7"/>
        </w:numPr>
      </w:pPr>
      <w:r>
        <w:t>Quel http header (ainsi que sa valeur) faut-il ajouter pour mettre</w:t>
      </w:r>
      <w:r w:rsidR="00201087">
        <w:t xml:space="preserve"> en cache pendant 30 secondes </w:t>
      </w:r>
      <w:r w:rsidR="005F36EE">
        <w:t>les appels</w:t>
      </w:r>
      <w:r w:rsidR="00201087">
        <w:t xml:space="preserve"> via la méthode</w:t>
      </w:r>
      <w:r>
        <w:t xml:space="preserve"> </w:t>
      </w:r>
      <w:r w:rsidR="00DC12C2">
        <w:t>HTTP</w:t>
      </w:r>
      <w:r>
        <w:t xml:space="preserve"> </w:t>
      </w:r>
      <w:r w:rsidR="00DC12C2">
        <w:t xml:space="preserve">OPTIONS </w:t>
      </w:r>
      <w:r>
        <w:t>?</w:t>
      </w:r>
      <w:bookmarkStart w:id="5" w:name="_GoBack"/>
      <w:bookmarkEnd w:id="5"/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824B34" w:rsidRPr="00EB0297" w14:paraId="01410F82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373254A9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20E6A0C0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583264D0" w14:textId="77777777" w:rsidR="00EB0297" w:rsidRPr="00EB0297" w:rsidRDefault="00EB0297" w:rsidP="00EB02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B0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        </w:t>
            </w:r>
            <w:r w:rsidRPr="00EB0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response</w:t>
            </w:r>
            <w:r w:rsidRPr="00EB0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.</w:t>
            </w:r>
            <w:r w:rsidRPr="00EB029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setHeader</w:t>
            </w:r>
            <w:r w:rsidRPr="00EB0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r w:rsidRPr="00EB0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'Access-Control-Max-Age'</w:t>
            </w:r>
            <w:r w:rsidRPr="00EB0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, </w:t>
            </w:r>
            <w:r w:rsidRPr="00EB0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'max-age=30'</w:t>
            </w:r>
            <w:r w:rsidRPr="00EB0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);</w:t>
            </w:r>
          </w:p>
          <w:p w14:paraId="7D4A6AA1" w14:textId="12E5A25B" w:rsidR="00EB0297" w:rsidRPr="00EB0297" w:rsidRDefault="00EB0297" w:rsidP="00EB02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4AB1B8EC" w14:textId="77777777" w:rsidR="00824B34" w:rsidRPr="00EB0297" w:rsidRDefault="00824B34" w:rsidP="00AA7612">
            <w:pPr>
              <w:rPr>
                <w:i/>
                <w:color w:val="002060"/>
                <w:lang w:val="en-US"/>
              </w:rPr>
            </w:pPr>
          </w:p>
          <w:p w14:paraId="1F10010A" w14:textId="77777777" w:rsidR="00824B34" w:rsidRPr="00EB0297" w:rsidRDefault="00824B34" w:rsidP="00AA7612">
            <w:pPr>
              <w:rPr>
                <w:i/>
                <w:color w:val="002060"/>
                <w:lang w:val="en-US"/>
              </w:rPr>
            </w:pPr>
          </w:p>
          <w:p w14:paraId="4404A52A" w14:textId="77777777" w:rsidR="00824B34" w:rsidRPr="00EB0297" w:rsidRDefault="00824B34" w:rsidP="00AA7612">
            <w:pPr>
              <w:rPr>
                <w:i/>
                <w:color w:val="002060"/>
                <w:lang w:val="en-US"/>
              </w:rPr>
            </w:pPr>
          </w:p>
        </w:tc>
      </w:tr>
    </w:tbl>
    <w:p w14:paraId="4056CC74" w14:textId="77777777" w:rsidR="00A90A75" w:rsidRPr="00EB0297" w:rsidRDefault="00A90A75" w:rsidP="00A90A75">
      <w:pPr>
        <w:rPr>
          <w:lang w:val="en-US"/>
        </w:rPr>
      </w:pPr>
    </w:p>
    <w:p w14:paraId="5552F074" w14:textId="19B291D5" w:rsidR="00143DD0" w:rsidRDefault="00143DD0" w:rsidP="00307549">
      <w:pPr>
        <w:pStyle w:val="Titre1"/>
        <w:numPr>
          <w:ilvl w:val="0"/>
          <w:numId w:val="5"/>
        </w:numPr>
      </w:pPr>
      <w:r>
        <w:t>CORS et http POST</w:t>
      </w:r>
    </w:p>
    <w:p w14:paraId="72914868" w14:textId="6FD5D739" w:rsidR="00143DD0" w:rsidRDefault="00143DD0" w:rsidP="00143DD0"/>
    <w:p w14:paraId="5C2CB5F6" w14:textId="2C31DCFF" w:rsidR="00BE1F5B" w:rsidRDefault="0042690D" w:rsidP="00143DD0">
      <w:r>
        <w:t>O</w:t>
      </w:r>
      <w:r w:rsidR="00BE1F5B">
        <w:t>n va maintenant ajouter un « </w:t>
      </w:r>
      <w:proofErr w:type="spellStart"/>
      <w:r w:rsidR="00BE1F5B">
        <w:t>text</w:t>
      </w:r>
      <w:r>
        <w:t>area</w:t>
      </w:r>
      <w:proofErr w:type="spellEnd"/>
      <w:r w:rsidR="00BE1F5B">
        <w:t> »</w:t>
      </w:r>
      <w:r w:rsidR="00B045A2">
        <w:t xml:space="preserve"> dans la page, ceci afin de pouvoir</w:t>
      </w:r>
      <w:r w:rsidR="00BE1F5B">
        <w:t xml:space="preserve"> </w:t>
      </w:r>
      <w:r w:rsidR="00B045A2">
        <w:t>saisir</w:t>
      </w:r>
      <w:r w:rsidR="00BE1F5B">
        <w:t xml:space="preserve"> les données</w:t>
      </w:r>
      <w:r w:rsidR="00B045A2">
        <w:t xml:space="preserve"> qui vont permettre d’envoyer vers le serveur une place</w:t>
      </w:r>
      <w:r w:rsidR="00BE1F5B">
        <w:t xml:space="preserve"> directement </w:t>
      </w:r>
      <w:r w:rsidR="00B045A2">
        <w:t>au format</w:t>
      </w:r>
      <w:r w:rsidR="00BE1F5B">
        <w:t xml:space="preserve"> JSON</w:t>
      </w:r>
      <w:r w:rsidR="009E3CE0">
        <w:t xml:space="preserve">. </w:t>
      </w:r>
      <w:r w:rsidR="00BE1F5B">
        <w:t>Il faut mettre à jour le fichier client « src/App.js ». Vous pouvez copier/coller le code depuis cette url git :</w:t>
      </w:r>
    </w:p>
    <w:p w14:paraId="1CBA102C" w14:textId="607E508B" w:rsidR="0042690D" w:rsidRPr="00143DD0" w:rsidRDefault="0058371E" w:rsidP="00143DD0">
      <w:hyperlink r:id="rId14" w:history="1">
        <w:r w:rsidR="00BE1F5B" w:rsidRPr="00333482">
          <w:rPr>
            <w:rStyle w:val="Lienhypertexte"/>
          </w:rPr>
          <w:t>https://github.com/guillaumechervet/course.rest.react/blob/master/src/App.js</w:t>
        </w:r>
      </w:hyperlink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F36EE" w14:paraId="5E809E63" w14:textId="77777777" w:rsidTr="005F36EE">
        <w:tc>
          <w:tcPr>
            <w:tcW w:w="9493" w:type="dxa"/>
          </w:tcPr>
          <w:p w14:paraId="5956EB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F1C211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52E09F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240C1F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95ED3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75E14E7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constructor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5F8B23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super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(props);</w:t>
            </w:r>
          </w:p>
          <w:p w14:paraId="77CDDB5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2F642BA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0EAEB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{</w:t>
            </w:r>
          </w:p>
          <w:p w14:paraId="3F576F7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places: [], </w:t>
            </w:r>
          </w:p>
          <w:p w14:paraId="185B4BF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</w:p>
          <w:p w14:paraId="017F387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};</w:t>
            </w:r>
          </w:p>
          <w:p w14:paraId="08A654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700C093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8CAF63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3D553D4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{</w:t>
            </w:r>
          </w:p>
          <w:p w14:paraId="0A1CB2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0A0031B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447F9477" w14:textId="72A1EF4A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 'my-header-custom': '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love place'</w:t>
            </w:r>
          </w:p>
          <w:p w14:paraId="6D6F7D6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692AF95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30AD44E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0239C6F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7D91975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5566C5C2" w14:textId="77777777" w:rsidR="005F36EE" w:rsidRPr="00C45C8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62BD916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1D7FBB7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484699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576EEC8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574ABB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7EC7FE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46F43E8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23107B8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4A5F5E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47A816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67511E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event.preventDefault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243CDB7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console.log(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'The link was clicked.'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DBBD9B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A9D176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3796B7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</w:p>
          <w:p w14:paraId="2C0702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23F5BE4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'POST'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2592AFF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body: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0774A93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</w:t>
            </w:r>
          </w:p>
          <w:p w14:paraId="218B5A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'Content-Type'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'application/json'</w:t>
            </w:r>
          </w:p>
          <w:p w14:paraId="7A290A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}</w:t>
            </w:r>
          </w:p>
          <w:p w14:paraId="1382D2E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1CE14B1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0A09CE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response;</w:t>
            </w:r>
          </w:p>
          <w:p w14:paraId="3530B56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8AB5335" w14:textId="77777777" w:rsidR="005F36EE" w:rsidRPr="007D1912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4FA3F39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5FC4D1C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1CB19F8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6541FA1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2F256FA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4A39EF5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2BA02FA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3B51F3D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5204397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071DC3E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BF152C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value:event.target.value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140273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}</w:t>
            </w:r>
          </w:p>
          <w:p w14:paraId="3D08F34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B6A405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63317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=&gt;</w:t>
            </w:r>
          </w:p>
          <w:p w14:paraId="0106738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F8BE1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6457FB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1E4B81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51A2C72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CBF37E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7ED061B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</w:p>
          <w:p w14:paraId="1B42CB8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);</w:t>
            </w:r>
          </w:p>
          <w:p w14:paraId="6C85FC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B24CB3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&lt;tr&gt;</w:t>
            </w:r>
          </w:p>
          <w:p w14:paraId="7D957E5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B1D66D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200053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5D54CE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2F4E52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80901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2C92669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? </w:t>
            </w:r>
          </w:p>
          <w:p w14:paraId="0776D520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                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Chargement en cours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: </w:t>
            </w:r>
          </w:p>
          <w:p w14:paraId="74DAE26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          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0C2D331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D0E85F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136824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330384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BEAEF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7EF106C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7F9F331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97848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6892C2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476EBD9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7E6B136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6CD44B4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2759D6F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POST Place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3C987D4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textarea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rows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"8"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cols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"50"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410BB5F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&lt;input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type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"submit"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"Add"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795060AD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&lt;/div&gt;</w:t>
            </w:r>
          </w:p>
          <w:p w14:paraId="1B99C389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);</w:t>
            </w:r>
          </w:p>
          <w:p w14:paraId="74EF2DD1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}</w:t>
            </w:r>
          </w:p>
          <w:p w14:paraId="16BD9CF8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33B9B42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  <w:p w14:paraId="0AA45C96" w14:textId="53F3D0D6" w:rsidR="005F36EE" w:rsidRPr="00B519B6" w:rsidRDefault="005F36EE" w:rsidP="00B51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export</w:t>
            </w:r>
            <w:proofErr w:type="gramEnd"/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default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App;</w:t>
            </w:r>
          </w:p>
        </w:tc>
      </w:tr>
    </w:tbl>
    <w:p w14:paraId="1F074B28" w14:textId="38734923" w:rsidR="00BE1F5B" w:rsidRDefault="00BE1F5B" w:rsidP="00BE1F5B">
      <w:r>
        <w:lastRenderedPageBreak/>
        <w:t>Un Google ira plus vite que d’écrire à la mains l’url</w:t>
      </w:r>
      <w:r w:rsidR="002D77FF">
        <w:t xml:space="preserve"> vers le git</w:t>
      </w:r>
      <w:r>
        <w:t>. C’est bien s</w:t>
      </w:r>
      <w:r w:rsidR="00C62BA0">
        <w:t>û</w:t>
      </w:r>
      <w:r>
        <w:t>r ce choix que vous avez fait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car vous êtes malin.</w:t>
      </w:r>
    </w:p>
    <w:p w14:paraId="0C61ABFD" w14:textId="222CFBDE" w:rsidR="00A90A75" w:rsidRDefault="00502F4C" w:rsidP="005F36EE">
      <w:r>
        <w:t>Comme pour le http GET</w:t>
      </w:r>
      <w:r w:rsidR="00212FA9">
        <w:t>,</w:t>
      </w:r>
    </w:p>
    <w:p w14:paraId="71D46F3D" w14:textId="465ED402" w:rsidR="00212FA9" w:rsidRDefault="00212FA9" w:rsidP="00307549">
      <w:pPr>
        <w:pStyle w:val="Paragraphedeliste"/>
        <w:numPr>
          <w:ilvl w:val="0"/>
          <w:numId w:val="8"/>
        </w:numPr>
      </w:pPr>
      <w:r>
        <w:t>Qu</w:t>
      </w:r>
      <w:r w:rsidR="00C62BA0">
        <w:t>’avez</w:t>
      </w:r>
      <w:r>
        <w:t>-vous du ajouter/modifier côté serveur afin que l’appel http POST fonctionne ? (Au niveau du http OPTIONS, au niveau du http POST)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212FA9" w14:paraId="4044EB1E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DBC59B0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3DC9AFBF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1A0071E3" w14:textId="35F24C9A" w:rsidR="00212FA9" w:rsidRDefault="00212FA9" w:rsidP="00AA7612">
            <w:pPr>
              <w:rPr>
                <w:i/>
                <w:color w:val="002060"/>
              </w:rPr>
            </w:pPr>
          </w:p>
          <w:p w14:paraId="2B718584" w14:textId="669A8F88" w:rsidR="00360287" w:rsidRDefault="00360287" w:rsidP="00AA7612">
            <w:pPr>
              <w:rPr>
                <w:i/>
                <w:color w:val="002060"/>
              </w:rPr>
            </w:pPr>
          </w:p>
          <w:p w14:paraId="5281543C" w14:textId="1393EE3A" w:rsidR="00360287" w:rsidRDefault="00360287" w:rsidP="00AA7612">
            <w:pPr>
              <w:rPr>
                <w:i/>
                <w:color w:val="002060"/>
              </w:rPr>
            </w:pPr>
          </w:p>
          <w:p w14:paraId="2D26E15E" w14:textId="77777777" w:rsidR="00360287" w:rsidRDefault="00360287" w:rsidP="00AA7612">
            <w:pPr>
              <w:rPr>
                <w:i/>
                <w:color w:val="002060"/>
              </w:rPr>
            </w:pPr>
          </w:p>
          <w:p w14:paraId="1E1DC0BF" w14:textId="1DEB0F3A" w:rsidR="00212FA9" w:rsidRDefault="00212FA9" w:rsidP="00AA7612">
            <w:pPr>
              <w:rPr>
                <w:i/>
                <w:color w:val="002060"/>
              </w:rPr>
            </w:pPr>
          </w:p>
          <w:p w14:paraId="5DB3F165" w14:textId="6EFC48F9" w:rsidR="00212FA9" w:rsidRDefault="00212FA9" w:rsidP="00AA7612">
            <w:pPr>
              <w:rPr>
                <w:i/>
                <w:color w:val="002060"/>
              </w:rPr>
            </w:pPr>
          </w:p>
          <w:p w14:paraId="5F8869AC" w14:textId="1B8C8727" w:rsidR="00212FA9" w:rsidRDefault="00212FA9" w:rsidP="00AA7612">
            <w:pPr>
              <w:rPr>
                <w:i/>
                <w:color w:val="002060"/>
              </w:rPr>
            </w:pPr>
          </w:p>
          <w:p w14:paraId="7929B1EA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6782A76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B01F137" w14:textId="2E95AD55" w:rsidR="00212FA9" w:rsidRDefault="00212FA9" w:rsidP="00AA7612">
            <w:pPr>
              <w:rPr>
                <w:i/>
                <w:color w:val="002060"/>
              </w:rPr>
            </w:pPr>
          </w:p>
          <w:p w14:paraId="3F27738A" w14:textId="68A30B68" w:rsidR="009E3CE0" w:rsidRDefault="009E3CE0" w:rsidP="00AA7612">
            <w:pPr>
              <w:rPr>
                <w:i/>
                <w:color w:val="002060"/>
              </w:rPr>
            </w:pPr>
          </w:p>
          <w:p w14:paraId="51F987A5" w14:textId="0F12D5B4" w:rsidR="009E3CE0" w:rsidRDefault="009E3CE0" w:rsidP="00AA7612">
            <w:pPr>
              <w:rPr>
                <w:i/>
                <w:color w:val="002060"/>
              </w:rPr>
            </w:pPr>
          </w:p>
          <w:p w14:paraId="609D02B3" w14:textId="77777777" w:rsidR="009E3CE0" w:rsidRDefault="009E3CE0" w:rsidP="00AA7612">
            <w:pPr>
              <w:rPr>
                <w:i/>
                <w:color w:val="002060"/>
              </w:rPr>
            </w:pPr>
          </w:p>
          <w:p w14:paraId="148FD108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6C52D1BB" w14:textId="77777777" w:rsidR="00212FA9" w:rsidRDefault="00212FA9" w:rsidP="00AA7612">
            <w:pPr>
              <w:rPr>
                <w:i/>
                <w:color w:val="002060"/>
              </w:rPr>
            </w:pPr>
          </w:p>
        </w:tc>
      </w:tr>
    </w:tbl>
    <w:p w14:paraId="32C73D3B" w14:textId="0D98495A" w:rsidR="00212FA9" w:rsidRDefault="00212FA9" w:rsidP="005F36EE"/>
    <w:p w14:paraId="6A6E7189" w14:textId="77777777" w:rsidR="00FC447D" w:rsidRPr="00B36E51" w:rsidRDefault="00FC447D" w:rsidP="00B36E51"/>
    <w:p w14:paraId="39F40F36" w14:textId="67181FBE" w:rsidR="00C20A88" w:rsidRDefault="00C20A88" w:rsidP="00307549">
      <w:pPr>
        <w:pStyle w:val="Titre1"/>
        <w:numPr>
          <w:ilvl w:val="0"/>
          <w:numId w:val="5"/>
        </w:numPr>
      </w:pPr>
      <w:r>
        <w:t>Route de login et JWT</w:t>
      </w:r>
    </w:p>
    <w:p w14:paraId="6B65F835" w14:textId="1DBC51ED" w:rsidR="00C20A88" w:rsidRDefault="00C20A88" w:rsidP="005F36EE"/>
    <w:p w14:paraId="5C9FA339" w14:textId="279BFB36" w:rsidR="00087A74" w:rsidRDefault="00087A74" w:rsidP="005F36EE">
      <w:r>
        <w:t>Vous désirez créer une route</w:t>
      </w:r>
      <w:r w:rsidR="00CC51B4">
        <w:t xml:space="preserve"> « </w:t>
      </w:r>
      <w:r w:rsidR="00CC51B4" w:rsidRPr="009B0AC3">
        <w:rPr>
          <w:b/>
        </w:rPr>
        <w:t>/api/</w:t>
      </w:r>
      <w:proofErr w:type="spellStart"/>
      <w:r w:rsidR="00CC51B4" w:rsidRPr="009B0AC3">
        <w:rPr>
          <w:b/>
        </w:rPr>
        <w:t>users</w:t>
      </w:r>
      <w:proofErr w:type="spellEnd"/>
      <w:r w:rsidR="00CC51B4" w:rsidRPr="009B0AC3">
        <w:rPr>
          <w:b/>
        </w:rPr>
        <w:t>/login</w:t>
      </w:r>
      <w:r w:rsidR="00CC51B4">
        <w:t> » en http POST</w:t>
      </w:r>
      <w:r>
        <w:t xml:space="preserve"> qui va</w:t>
      </w:r>
      <w:r w:rsidR="00664737">
        <w:t xml:space="preserve"> vous permettre d’authentifier v</w:t>
      </w:r>
      <w:r>
        <w:t xml:space="preserve">os utilisateurs. Vous </w:t>
      </w:r>
      <w:r w:rsidR="00CC51B4">
        <w:t>aurez</w:t>
      </w:r>
      <w:r>
        <w:t xml:space="preserve"> 1 utilisateur en dur dans le code</w:t>
      </w:r>
      <w:r w:rsidR="00C72657">
        <w:t xml:space="preserve"> (l’idée de cette partie est de vous faire manipuler le standard </w:t>
      </w:r>
      <w:proofErr w:type="spellStart"/>
      <w:r w:rsidR="00C72657">
        <w:t>jwt</w:t>
      </w:r>
      <w:proofErr w:type="spellEnd"/>
      <w:r w:rsidR="00C72657">
        <w:t xml:space="preserve"> sans pour autant avoir la complexité de gérer un fournisseur d’identité/authentification</w:t>
      </w:r>
      <w:r w:rsidR="00A96E1B">
        <w:t>),</w:t>
      </w:r>
      <w:r>
        <w:t xml:space="preserve"> </w:t>
      </w:r>
      <w:r w:rsidR="00A96E1B">
        <w:t>les</w:t>
      </w:r>
      <w:r>
        <w:t xml:space="preserve"> informations de login :</w:t>
      </w:r>
    </w:p>
    <w:p w14:paraId="4FFA3730" w14:textId="77777777" w:rsidR="00C62BA0" w:rsidRDefault="00C62BA0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BCBC5DC" w14:textId="2F1B939A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3727DE3" w14:textId="63D180A6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="0066473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gaston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A5435B2" w14:textId="14A67324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14:paraId="4EBC2DDC" w14:textId="5508B061" w:rsidR="00087A74" w:rsidRDefault="00CC51B4" w:rsidP="005F36EE">
      <w:r>
        <w:t xml:space="preserve">Pour éviter les problèmes de cross </w:t>
      </w:r>
      <w:proofErr w:type="spellStart"/>
      <w:r>
        <w:t>domain</w:t>
      </w:r>
      <w:proofErr w:type="spellEnd"/>
      <w:r>
        <w:t>, vous appellerez cette route via POST MAN (pas via le client web)</w:t>
      </w:r>
      <w:r w:rsidR="00664737">
        <w:t xml:space="preserve">. Le but est de récupérer le </w:t>
      </w:r>
      <w:proofErr w:type="spellStart"/>
      <w:r w:rsidR="00664737">
        <w:t>token</w:t>
      </w:r>
      <w:proofErr w:type="spellEnd"/>
      <w:r w:rsidR="00664737">
        <w:t xml:space="preserve"> JWT que vous pourrez copier </w:t>
      </w:r>
      <w:r w:rsidR="00BD16C6">
        <w:t xml:space="preserve">puis </w:t>
      </w:r>
      <w:r w:rsidR="008E79B2">
        <w:t>coller</w:t>
      </w:r>
      <w:r w:rsidR="00BD16C6">
        <w:t xml:space="preserve"> </w:t>
      </w:r>
      <w:r w:rsidR="00664737">
        <w:t>en dur</w:t>
      </w:r>
      <w:r w:rsidR="00BD16C6">
        <w:t xml:space="preserve"> dans le code</w:t>
      </w:r>
      <w:r w:rsidR="00664737">
        <w:t xml:space="preserve"> coté client afin d’envoyer le </w:t>
      </w:r>
      <w:proofErr w:type="spellStart"/>
      <w:r w:rsidR="00664737">
        <w:t>token</w:t>
      </w:r>
      <w:proofErr w:type="spellEnd"/>
      <w:r w:rsidR="00664737">
        <w:t xml:space="preserve"> JWT au serveur (</w:t>
      </w:r>
      <w:r w:rsidR="00664737" w:rsidRPr="00664737">
        <w:rPr>
          <w:b/>
        </w:rPr>
        <w:t xml:space="preserve">en mode </w:t>
      </w:r>
      <w:proofErr w:type="spellStart"/>
      <w:r w:rsidR="00664737" w:rsidRPr="00664737">
        <w:rPr>
          <w:b/>
        </w:rPr>
        <w:t>Bearer</w:t>
      </w:r>
      <w:proofErr w:type="spellEnd"/>
      <w:r w:rsidR="00664737">
        <w:t>) lors de l’appel http POST.</w:t>
      </w:r>
    </w:p>
    <w:p w14:paraId="4765EC68" w14:textId="10440ABF" w:rsidR="00CC51B4" w:rsidRDefault="00CC51B4" w:rsidP="005F36EE">
      <w:r>
        <w:t xml:space="preserve">Cette route va vous permettre de récupérer un </w:t>
      </w:r>
      <w:proofErr w:type="spellStart"/>
      <w:r>
        <w:t>token</w:t>
      </w:r>
      <w:proofErr w:type="spellEnd"/>
      <w:r>
        <w:t xml:space="preserve"> JWT, qui va vous permettre de protéger l’accès à votre route http POST qui permet l’ajout de place. Uniqueme</w:t>
      </w:r>
      <w:r w:rsidR="00830AB7">
        <w:t>nt les utilisateurs authentifiés</w:t>
      </w:r>
      <w:r>
        <w:t xml:space="preserve"> </w:t>
      </w:r>
      <w:r w:rsidR="00AA7612">
        <w:t>auront</w:t>
      </w:r>
      <w:r>
        <w:t xml:space="preserve"> le droit de </w:t>
      </w:r>
      <w:proofErr w:type="spellStart"/>
      <w:r>
        <w:t>POSTer</w:t>
      </w:r>
      <w:proofErr w:type="spellEnd"/>
      <w:r>
        <w:t xml:space="preserve"> des nouvelles places.</w:t>
      </w:r>
      <w:r w:rsidR="00664737">
        <w:t xml:space="preserve"> La route</w:t>
      </w:r>
      <w:r>
        <w:t xml:space="preserve"> http GET reste libre d’accès à tous.</w:t>
      </w:r>
    </w:p>
    <w:p w14:paraId="4033B29D" w14:textId="48E8CD84" w:rsidR="00664737" w:rsidRDefault="00664737" w:rsidP="005F36EE">
      <w:r>
        <w:t xml:space="preserve">Vous pourrez stocker l’information </w:t>
      </w:r>
      <w:r w:rsidR="008E79B2">
        <w:t>« </w:t>
      </w:r>
      <w:proofErr w:type="spellStart"/>
      <w:r w:rsidR="008E79B2">
        <w:t>usern</w:t>
      </w:r>
      <w:r>
        <w:t>ame</w:t>
      </w:r>
      <w:proofErr w:type="spellEnd"/>
      <w:r w:rsidR="008E79B2">
        <w:t> »</w:t>
      </w:r>
      <w:r>
        <w:t xml:space="preserve"> dans le </w:t>
      </w:r>
      <w:proofErr w:type="spellStart"/>
      <w:r>
        <w:t>token</w:t>
      </w:r>
      <w:proofErr w:type="spellEnd"/>
      <w:r>
        <w:t xml:space="preserve"> JWT (ce qui évite normalement </w:t>
      </w:r>
      <w:r w:rsidR="008E79B2">
        <w:t>l</w:t>
      </w:r>
      <w:r>
        <w:t>es appels à votre base de données). Ainsi la propriété « </w:t>
      </w:r>
      <w:proofErr w:type="spellStart"/>
      <w:r>
        <w:t>name</w:t>
      </w:r>
      <w:proofErr w:type="spellEnd"/>
      <w:r>
        <w:t> » du http POST n’est plus obligatoire. Si elle n’est pas présente, la propriété « </w:t>
      </w:r>
      <w:proofErr w:type="spellStart"/>
      <w:r>
        <w:t>username</w:t>
      </w:r>
      <w:proofErr w:type="spellEnd"/>
      <w:r>
        <w:t xml:space="preserve"> » présente dans le </w:t>
      </w:r>
      <w:proofErr w:type="spellStart"/>
      <w:r>
        <w:t>token</w:t>
      </w:r>
      <w:proofErr w:type="spellEnd"/>
      <w:r>
        <w:t xml:space="preserve"> JWT est utilisée.</w:t>
      </w:r>
    </w:p>
    <w:p w14:paraId="4BFBA72E" w14:textId="449A2C53" w:rsidR="00087A74" w:rsidRDefault="009836B1" w:rsidP="005F36EE">
      <w:r>
        <w:t xml:space="preserve">Les 2 librairies node.js qui sont </w:t>
      </w:r>
      <w:r w:rsidR="00664737">
        <w:t>à utiliser</w:t>
      </w:r>
      <w:r w:rsidR="00DF24A7">
        <w:t> :</w:t>
      </w:r>
    </w:p>
    <w:p w14:paraId="028D38A7" w14:textId="36D03D26" w:rsidR="00C20A88" w:rsidRDefault="0058371E" w:rsidP="00307549">
      <w:pPr>
        <w:pStyle w:val="Paragraphedeliste"/>
        <w:numPr>
          <w:ilvl w:val="0"/>
          <w:numId w:val="9"/>
        </w:numPr>
      </w:pPr>
      <w:hyperlink r:id="rId15" w:history="1">
        <w:r w:rsidR="00C20A88" w:rsidRPr="00333482">
          <w:rPr>
            <w:rStyle w:val="Lienhypertexte"/>
          </w:rPr>
          <w:t>https://github.com/auth0/node-jsonwebtoken</w:t>
        </w:r>
      </w:hyperlink>
    </w:p>
    <w:p w14:paraId="4F6291D7" w14:textId="1415B01A" w:rsidR="00C20A88" w:rsidRDefault="0058371E" w:rsidP="00307549">
      <w:pPr>
        <w:pStyle w:val="Paragraphedeliste"/>
        <w:numPr>
          <w:ilvl w:val="0"/>
          <w:numId w:val="9"/>
        </w:numPr>
      </w:pPr>
      <w:hyperlink r:id="rId16" w:history="1">
        <w:r w:rsidR="00C20A88" w:rsidRPr="00333482">
          <w:rPr>
            <w:rStyle w:val="Lienhypertexte"/>
          </w:rPr>
          <w:t>https://github.com/auth0/express-jwt</w:t>
        </w:r>
      </w:hyperlink>
    </w:p>
    <w:p w14:paraId="44F044EF" w14:textId="4CA2291B" w:rsidR="00C20A88" w:rsidRDefault="00664737" w:rsidP="005F36EE">
      <w:r>
        <w:t>Vous pouvez fortement vous aider de cette vidéo :</w:t>
      </w:r>
    </w:p>
    <w:p w14:paraId="0D18AFE9" w14:textId="1CDA0989" w:rsidR="00C20A88" w:rsidRDefault="0058371E" w:rsidP="00307549">
      <w:pPr>
        <w:pStyle w:val="Paragraphedeliste"/>
        <w:numPr>
          <w:ilvl w:val="0"/>
          <w:numId w:val="10"/>
        </w:numPr>
      </w:pPr>
      <w:hyperlink r:id="rId17" w:history="1">
        <w:r w:rsidR="00C20A88" w:rsidRPr="00333482">
          <w:rPr>
            <w:rStyle w:val="Lienhypertexte"/>
          </w:rPr>
          <w:t>https://jwt.io/introduction/</w:t>
        </w:r>
      </w:hyperlink>
    </w:p>
    <w:p w14:paraId="43948238" w14:textId="6F755199" w:rsidR="00810DD1" w:rsidRDefault="00810DD1" w:rsidP="00810DD1"/>
    <w:p w14:paraId="2A6FF8F1" w14:textId="5850C121" w:rsidR="00664737" w:rsidRDefault="00810DD1" w:rsidP="00307549">
      <w:pPr>
        <w:pStyle w:val="Paragraphedeliste"/>
        <w:numPr>
          <w:ilvl w:val="0"/>
          <w:numId w:val="11"/>
        </w:numPr>
      </w:pPr>
      <w:r>
        <w:t>Réaliser toutes les modifications de code et manipulations</w:t>
      </w:r>
    </w:p>
    <w:p w14:paraId="18C4E748" w14:textId="601726DB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code retour devez-vous retourner lorsque vous appelez votre route </w:t>
      </w:r>
      <w:r w:rsidR="00C62BA0">
        <w:t>« </w:t>
      </w:r>
      <w:r>
        <w:t>ajout de place</w:t>
      </w:r>
      <w:r w:rsidR="00C62BA0">
        <w:t> »</w:t>
      </w:r>
      <w:r>
        <w:t xml:space="preserve"> alors que vous n’êtes pas authentifié ? (C’est-à-dire que vous n’envoyé pas de </w:t>
      </w:r>
      <w:proofErr w:type="spellStart"/>
      <w:r>
        <w:t>token</w:t>
      </w:r>
      <w:proofErr w:type="spellEnd"/>
      <w:r>
        <w:t xml:space="preserve"> JWT en mode </w:t>
      </w:r>
      <w:proofErr w:type="spellStart"/>
      <w:r>
        <w:t>bearer</w:t>
      </w:r>
      <w:proofErr w:type="spellEnd"/>
      <w:r>
        <w:t>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0CC0E08C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321D049" w14:textId="4C29A0BA" w:rsidR="00664737" w:rsidRDefault="00664737" w:rsidP="00FF55CC">
            <w:pPr>
              <w:rPr>
                <w:i/>
                <w:color w:val="002060"/>
              </w:rPr>
            </w:pPr>
          </w:p>
          <w:p w14:paraId="23407629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7B01BD1C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5E731A9F" w14:textId="0A52D8F8" w:rsidR="00664737" w:rsidRDefault="00664737" w:rsidP="00664737"/>
    <w:p w14:paraId="26A7D7BC" w14:textId="4C30A6CC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HEADER http le client web </w:t>
      </w:r>
      <w:r w:rsidR="00CE2CDE">
        <w:t>est</w:t>
      </w:r>
      <w:r>
        <w:t>-il</w:t>
      </w:r>
      <w:r w:rsidR="00CE2CDE">
        <w:t xml:space="preserve"> bien d’</w:t>
      </w:r>
      <w:r>
        <w:t xml:space="preserve">utiliser pour envoyer le </w:t>
      </w:r>
      <w:proofErr w:type="spellStart"/>
      <w:r>
        <w:t>token</w:t>
      </w:r>
      <w:proofErr w:type="spellEnd"/>
      <w:r>
        <w:t xml:space="preserve"> JWT</w:t>
      </w:r>
      <w:r w:rsidR="00CE2CDE">
        <w:t xml:space="preserve"> en mode </w:t>
      </w:r>
      <w:proofErr w:type="spellStart"/>
      <w:r w:rsidR="00CE2CDE">
        <w:t>bearer</w:t>
      </w:r>
      <w:proofErr w:type="spellEnd"/>
      <w:r>
        <w:t>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451273CB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068AE46" w14:textId="1930913B" w:rsidR="00664737" w:rsidRDefault="00664737" w:rsidP="00FF55CC">
            <w:pPr>
              <w:rPr>
                <w:i/>
                <w:color w:val="002060"/>
              </w:rPr>
            </w:pPr>
          </w:p>
          <w:p w14:paraId="2AF2A420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398F1A4B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41F091B4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275A6B27" w14:textId="77777777" w:rsidR="00664737" w:rsidRDefault="00664737" w:rsidP="00664737"/>
    <w:p w14:paraId="53318F5D" w14:textId="75470AF1" w:rsidR="004218E3" w:rsidRDefault="004218E3" w:rsidP="00307549">
      <w:pPr>
        <w:pStyle w:val="Paragraphedeliste"/>
        <w:numPr>
          <w:ilvl w:val="0"/>
          <w:numId w:val="11"/>
        </w:numPr>
      </w:pPr>
      <w:r>
        <w:t xml:space="preserve">Imaginer que vous envoyez les JWT </w:t>
      </w:r>
      <w:proofErr w:type="spellStart"/>
      <w:r>
        <w:t>Token</w:t>
      </w:r>
      <w:proofErr w:type="spellEnd"/>
      <w:r>
        <w:t xml:space="preserve"> via des cookies (et non en mode </w:t>
      </w:r>
      <w:proofErr w:type="spellStart"/>
      <w:r>
        <w:t>bearer</w:t>
      </w:r>
      <w:proofErr w:type="spellEnd"/>
      <w:r>
        <w:t>). Quel sont les 2 choses à modifier afin que les cookies soient envoyés via un domaine différent (Cross-Domain)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218E3" w14:paraId="61826545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2F55D18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0A5413B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56852DFE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4E42534C" w14:textId="77777777" w:rsidR="004218E3" w:rsidRDefault="004218E3" w:rsidP="00FF55CC">
            <w:pPr>
              <w:rPr>
                <w:i/>
                <w:color w:val="002060"/>
              </w:rPr>
            </w:pPr>
          </w:p>
        </w:tc>
      </w:tr>
    </w:tbl>
    <w:p w14:paraId="6617B379" w14:textId="228637DA" w:rsidR="00C20A88" w:rsidRDefault="00C20A88" w:rsidP="005F36EE"/>
    <w:p w14:paraId="7571A089" w14:textId="006686CF" w:rsidR="000F53DF" w:rsidRDefault="000F53DF" w:rsidP="00307549">
      <w:pPr>
        <w:pStyle w:val="Titre1"/>
        <w:numPr>
          <w:ilvl w:val="0"/>
          <w:numId w:val="5"/>
        </w:numPr>
      </w:pPr>
      <w:r>
        <w:t xml:space="preserve">Authentification </w:t>
      </w:r>
      <w:r w:rsidR="00186D23">
        <w:t xml:space="preserve">Grant Type </w:t>
      </w:r>
      <w:r>
        <w:t>« </w:t>
      </w:r>
      <w:proofErr w:type="spellStart"/>
      <w:r>
        <w:t>implicit</w:t>
      </w:r>
      <w:proofErr w:type="spellEnd"/>
      <w:r>
        <w:t xml:space="preserve"> » </w:t>
      </w:r>
    </w:p>
    <w:p w14:paraId="2328A534" w14:textId="77777777" w:rsidR="000F53DF" w:rsidRPr="00FC447D" w:rsidRDefault="000F53DF" w:rsidP="000F53DF"/>
    <w:p w14:paraId="69567210" w14:textId="77777777" w:rsidR="000F53DF" w:rsidRDefault="000F53DF" w:rsidP="000F53DF">
      <w:r>
        <w:t xml:space="preserve">Il existe des implémentations toutes faite de serveurs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(plutôt que d’en redévelopper un dans votre coin, ce qui vous prendrais des années). Par exemple en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> :</w:t>
      </w:r>
    </w:p>
    <w:p w14:paraId="78CB637E" w14:textId="37CD0705" w:rsidR="00192BE3" w:rsidRPr="00192BE3" w:rsidRDefault="0058371E" w:rsidP="00192BE3">
      <w:pPr>
        <w:pStyle w:val="Paragraphedeliste"/>
        <w:numPr>
          <w:ilvl w:val="0"/>
          <w:numId w:val="13"/>
        </w:numPr>
        <w:rPr>
          <w:rStyle w:val="Lienhypertexte"/>
          <w:color w:val="auto"/>
          <w:u w:val="none"/>
        </w:rPr>
      </w:pPr>
      <w:hyperlink r:id="rId18" w:history="1">
        <w:r w:rsidR="000F53DF" w:rsidRPr="002C1DA5">
          <w:rPr>
            <w:rStyle w:val="Lienhypertexte"/>
          </w:rPr>
          <w:t>https://github.com/IdentityServer</w:t>
        </w:r>
      </w:hyperlink>
      <w:r w:rsidR="00192BE3">
        <w:rPr>
          <w:rStyle w:val="Lienhypertexte"/>
        </w:rPr>
        <w:t xml:space="preserve"> </w:t>
      </w:r>
      <w:r w:rsidR="00192BE3">
        <w:t>(</w:t>
      </w:r>
      <w:proofErr w:type="spellStart"/>
      <w:r w:rsidR="00421177">
        <w:t>d</w:t>
      </w:r>
      <w:r w:rsidR="00192BE3">
        <w:t>otnet</w:t>
      </w:r>
      <w:proofErr w:type="spellEnd"/>
      <w:r w:rsidR="00192BE3">
        <w:t xml:space="preserve"> </w:t>
      </w:r>
      <w:proofErr w:type="spellStart"/>
      <w:r w:rsidR="00192BE3">
        <w:t>core</w:t>
      </w:r>
      <w:proofErr w:type="spellEnd"/>
      <w:r w:rsidR="00192BE3">
        <w:t>)</w:t>
      </w:r>
    </w:p>
    <w:p w14:paraId="3462B62A" w14:textId="73901102" w:rsidR="000F53DF" w:rsidRDefault="0058371E" w:rsidP="00192BE3">
      <w:pPr>
        <w:pStyle w:val="Paragraphedeliste"/>
        <w:numPr>
          <w:ilvl w:val="0"/>
          <w:numId w:val="13"/>
        </w:numPr>
      </w:pPr>
      <w:hyperlink r:id="rId19" w:history="1">
        <w:r w:rsidR="00192BE3" w:rsidRPr="005F33AC">
          <w:rPr>
            <w:rStyle w:val="Lienhypertexte"/>
          </w:rPr>
          <w:t>https://www.keycloak.org</w:t>
        </w:r>
      </w:hyperlink>
      <w:r w:rsidR="00192BE3">
        <w:t xml:space="preserve"> (java)</w:t>
      </w:r>
    </w:p>
    <w:p w14:paraId="49F347BE" w14:textId="47DF0088" w:rsidR="000F53DF" w:rsidRDefault="000F53DF" w:rsidP="000F53DF">
      <w:r>
        <w:t>Il exist</w:t>
      </w:r>
      <w:r w:rsidR="00F92304">
        <w:t>e aussi des fournisseurs SaaS (S</w:t>
      </w:r>
      <w:r>
        <w:t xml:space="preserve">oftware As A service) de serveur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 :</w:t>
      </w:r>
    </w:p>
    <w:p w14:paraId="15141FBD" w14:textId="77777777" w:rsidR="000F53DF" w:rsidRDefault="0058371E" w:rsidP="00307549">
      <w:pPr>
        <w:pStyle w:val="Paragraphedeliste"/>
        <w:numPr>
          <w:ilvl w:val="0"/>
          <w:numId w:val="13"/>
        </w:numPr>
      </w:pPr>
      <w:hyperlink r:id="rId20" w:history="1">
        <w:r w:rsidR="000F53DF" w:rsidRPr="002C1DA5">
          <w:rPr>
            <w:rStyle w:val="Lienhypertexte"/>
          </w:rPr>
          <w:t>https://demo.identityserver.io/</w:t>
        </w:r>
      </w:hyperlink>
    </w:p>
    <w:p w14:paraId="401255B9" w14:textId="77777777" w:rsidR="000F53DF" w:rsidRDefault="0058371E" w:rsidP="00307549">
      <w:pPr>
        <w:pStyle w:val="Paragraphedeliste"/>
        <w:numPr>
          <w:ilvl w:val="0"/>
          <w:numId w:val="13"/>
        </w:numPr>
      </w:pPr>
      <w:hyperlink r:id="rId21" w:history="1">
        <w:r w:rsidR="000F53DF" w:rsidRPr="002C1DA5">
          <w:rPr>
            <w:rStyle w:val="Lienhypertexte"/>
          </w:rPr>
          <w:t>https://auth0.com/</w:t>
        </w:r>
      </w:hyperlink>
    </w:p>
    <w:p w14:paraId="12197386" w14:textId="74C06F60" w:rsidR="000F53DF" w:rsidRDefault="00305358" w:rsidP="005F36EE">
      <w:r>
        <w:t>Ces</w:t>
      </w:r>
      <w:r w:rsidR="005F0C6A">
        <w:t xml:space="preserve"> outils </w:t>
      </w:r>
      <w:r w:rsidR="000F53DF">
        <w:t>sont pratiques pou</w:t>
      </w:r>
      <w:r w:rsidR="00B367D4">
        <w:t xml:space="preserve">r réaliser </w:t>
      </w:r>
      <w:r w:rsidR="00153C0F">
        <w:t>des développements locaux</w:t>
      </w:r>
      <w:r w:rsidR="000F53DF">
        <w:t xml:space="preserve"> sur votre machine.</w:t>
      </w:r>
    </w:p>
    <w:p w14:paraId="253DFDB6" w14:textId="12AFE164" w:rsidR="00A30510" w:rsidRDefault="00F279D2" w:rsidP="00307549">
      <w:pPr>
        <w:pStyle w:val="Titre1"/>
        <w:numPr>
          <w:ilvl w:val="0"/>
          <w:numId w:val="5"/>
        </w:numPr>
      </w:pPr>
      <w:r>
        <w:t>Authentification Grant Type « </w:t>
      </w:r>
      <w:proofErr w:type="spellStart"/>
      <w:r w:rsidRPr="00F279D2">
        <w:t>Authorization</w:t>
      </w:r>
      <w:proofErr w:type="spellEnd"/>
      <w:r w:rsidRPr="00F279D2">
        <w:t xml:space="preserve"> Code</w:t>
      </w:r>
      <w:r>
        <w:t xml:space="preserve"> » </w:t>
      </w:r>
    </w:p>
    <w:p w14:paraId="721823A8" w14:textId="129712B8" w:rsidR="00A30510" w:rsidRDefault="00A30510" w:rsidP="00A30510"/>
    <w:p w14:paraId="48B5D723" w14:textId="277ACDFF" w:rsidR="00B96DBE" w:rsidRDefault="00B96DBE" w:rsidP="00A30510">
      <w:r>
        <w:t>Si vous êtes arrivé jusqu’à cette section, un grand bravo !</w:t>
      </w:r>
    </w:p>
    <w:p w14:paraId="431577F6" w14:textId="7E248CE9" w:rsidR="00B96DBE" w:rsidRDefault="00B96DBE" w:rsidP="00A30510">
      <w:r>
        <w:t>L’idée ici est de maintenant connecter votre serveur web node.js à Facebook. Votre API va devenir un partenaire de Facebook. Vos utilisateurs du site web qui consomme votre api pourront ainsi s’authentifier à votre API via leur login Facebook.</w:t>
      </w:r>
    </w:p>
    <w:p w14:paraId="4568CB67" w14:textId="47AFAC8E" w:rsidR="00B96DBE" w:rsidRDefault="00A30510" w:rsidP="00A30510">
      <w:r>
        <w:t>Pour cette partie, vous pouvez abandonner la partie cliente</w:t>
      </w:r>
      <w:r w:rsidR="00B96DBE">
        <w:t xml:space="preserve"> (site web)</w:t>
      </w:r>
      <w:r>
        <w:t xml:space="preserve">. Faire les actions via </w:t>
      </w:r>
      <w:r w:rsidR="00024DAB">
        <w:t>« </w:t>
      </w:r>
      <w:r>
        <w:t>Postman</w:t>
      </w:r>
      <w:r w:rsidR="00024DAB">
        <w:t> »</w:t>
      </w:r>
      <w:r>
        <w:t xml:space="preserve"> vous aidera à</w:t>
      </w:r>
      <w:r w:rsidR="00B96DBE">
        <w:t xml:space="preserve"> comprendre les mécanismes qui se déroulent en « background ».</w:t>
      </w:r>
    </w:p>
    <w:p w14:paraId="336FF504" w14:textId="6183B7B9" w:rsidR="00B96DBE" w:rsidRPr="00A30510" w:rsidRDefault="00B96DBE" w:rsidP="00A30510">
      <w:r>
        <w:t>Utiliser le module node.js « passeport-</w:t>
      </w:r>
      <w:proofErr w:type="spellStart"/>
      <w:r>
        <w:t>facebook</w:t>
      </w:r>
      <w:proofErr w:type="spellEnd"/>
      <w:r>
        <w:t xml:space="preserve"> » : </w:t>
      </w:r>
      <w:hyperlink r:id="rId22" w:history="1">
        <w:r w:rsidRPr="007D4C8A">
          <w:rPr>
            <w:rStyle w:val="Lienhypertexte"/>
          </w:rPr>
          <w:t>https://github.com/jaredhanson/passport-facebook</w:t>
        </w:r>
      </w:hyperlink>
      <w:r w:rsidR="00024DAB">
        <w:t xml:space="preserve">  (</w:t>
      </w:r>
      <w:r>
        <w:t>Il vous suffit de suivre la documentation</w:t>
      </w:r>
      <w:r w:rsidR="00024DAB">
        <w:t>)</w:t>
      </w:r>
      <w:r>
        <w:t>.</w:t>
      </w:r>
    </w:p>
    <w:p w14:paraId="4F0D8857" w14:textId="3959C7A5" w:rsidR="00B96DBE" w:rsidRDefault="00B96DBE" w:rsidP="005F36EE">
      <w:r>
        <w:lastRenderedPageBreak/>
        <w:t>Pour la création de l’application sur Facebook (</w:t>
      </w:r>
      <w:hyperlink r:id="rId23" w:history="1">
        <w:r>
          <w:rPr>
            <w:rStyle w:val="Lienhypertexte"/>
            <w:rFonts w:ascii="Segoe UI" w:hAnsi="Segoe UI" w:cs="Segoe UI"/>
            <w:color w:val="0050C5"/>
            <w:shd w:val="clear" w:color="auto" w:fill="FFFFFF"/>
          </w:rPr>
          <w:t>https://developers.facebook.com/apps</w:t>
        </w:r>
      </w:hyperlink>
      <w:r>
        <w:t>), vous pouvez vous inspirez cet article qui décrit bien les opérations à réaliser</w:t>
      </w:r>
      <w:r w:rsidR="00024DAB">
        <w:t xml:space="preserve"> : </w:t>
      </w:r>
      <w:hyperlink r:id="rId24" w:history="1">
        <w:r w:rsidR="00B30A72" w:rsidRPr="002C1DA5">
          <w:rPr>
            <w:rStyle w:val="Lienhypertexte"/>
          </w:rPr>
          <w:t>https://docs.microsoft.com/en-us/aspnet/mvc/overview/security/create-an-aspnet-mvc-5-app-with-facebook-and-google-oauth2-and-openid-sign-on</w:t>
        </w:r>
      </w:hyperlink>
      <w:r w:rsidR="00B30A72">
        <w:t xml:space="preserve"> </w:t>
      </w:r>
      <w:r w:rsidR="00024DAB">
        <w:t xml:space="preserve"> (sur Google, rechercher :  </w:t>
      </w:r>
      <w:r w:rsidR="00024DAB" w:rsidRPr="00024DAB">
        <w:rPr>
          <w:b/>
        </w:rPr>
        <w:t xml:space="preserve">asp.net </w:t>
      </w:r>
      <w:proofErr w:type="spellStart"/>
      <w:r w:rsidR="00024DAB" w:rsidRPr="00024DAB">
        <w:rPr>
          <w:b/>
        </w:rPr>
        <w:t>oauth</w:t>
      </w:r>
      <w:proofErr w:type="spellEnd"/>
      <w:r w:rsidR="00024DAB" w:rsidRPr="00024DAB">
        <w:rPr>
          <w:b/>
        </w:rPr>
        <w:t xml:space="preserve"> </w:t>
      </w:r>
      <w:proofErr w:type="spellStart"/>
      <w:r w:rsidR="00024DAB" w:rsidRPr="00024DAB">
        <w:rPr>
          <w:b/>
        </w:rPr>
        <w:t>facebook</w:t>
      </w:r>
      <w:proofErr w:type="spellEnd"/>
      <w:r w:rsidR="00024DAB">
        <w:t>)</w:t>
      </w:r>
    </w:p>
    <w:p w14:paraId="4E9C110A" w14:textId="7F82868D" w:rsidR="00B96DBE" w:rsidRDefault="00414F24" w:rsidP="00307549">
      <w:pPr>
        <w:pStyle w:val="Paragraphedeliste"/>
        <w:numPr>
          <w:ilvl w:val="0"/>
          <w:numId w:val="12"/>
        </w:numPr>
      </w:pPr>
      <w:r>
        <w:t>Déclarer/configurer</w:t>
      </w:r>
      <w:r w:rsidR="00B96DBE">
        <w:t xml:space="preserve"> l’application sur le</w:t>
      </w:r>
      <w:r>
        <w:t xml:space="preserve"> portail</w:t>
      </w:r>
      <w:r w:rsidR="00B96DBE">
        <w:t xml:space="preserve"> Facebook développeur</w:t>
      </w:r>
      <w:r>
        <w:t>.</w:t>
      </w:r>
    </w:p>
    <w:p w14:paraId="1F804391" w14:textId="2A94FDC2" w:rsidR="00B96DBE" w:rsidRDefault="00B96DBE" w:rsidP="00307549">
      <w:pPr>
        <w:pStyle w:val="Paragraphedeliste"/>
        <w:numPr>
          <w:ilvl w:val="0"/>
          <w:numId w:val="12"/>
        </w:numPr>
      </w:pPr>
      <w:r>
        <w:t>Modifier le code de votre api web</w:t>
      </w:r>
      <w:r w:rsidR="00414F24">
        <w:t>.</w:t>
      </w:r>
    </w:p>
    <w:p w14:paraId="7C9FB4CD" w14:textId="144B59F6" w:rsidR="00B96DBE" w:rsidRDefault="00E84779" w:rsidP="00307549">
      <w:pPr>
        <w:pStyle w:val="Paragraphedeliste"/>
        <w:numPr>
          <w:ilvl w:val="0"/>
          <w:numId w:val="12"/>
        </w:numPr>
      </w:pPr>
      <w:r>
        <w:t>Q</w:t>
      </w:r>
      <w:r w:rsidR="005E1A9C">
        <w:t>uel type d’autorisation (workflow) OAUTH s’agit-il ? (Le nom est suffisant)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96DBE" w14:paraId="31FDA806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5BCFC045" w14:textId="77777777" w:rsidR="00B96DBE" w:rsidRDefault="00B96DBE" w:rsidP="00FF55CC">
            <w:pPr>
              <w:rPr>
                <w:i/>
                <w:color w:val="002060"/>
              </w:rPr>
            </w:pPr>
          </w:p>
          <w:p w14:paraId="1A26CB21" w14:textId="5FCA3BC5" w:rsidR="00B96DBE" w:rsidRDefault="00B96DBE" w:rsidP="00FF55CC">
            <w:pPr>
              <w:rPr>
                <w:i/>
                <w:color w:val="002060"/>
              </w:rPr>
            </w:pPr>
          </w:p>
          <w:p w14:paraId="5D4B6F67" w14:textId="77777777" w:rsidR="00B96DBE" w:rsidRDefault="00B96DBE" w:rsidP="00FF55CC">
            <w:pPr>
              <w:rPr>
                <w:i/>
                <w:color w:val="002060"/>
              </w:rPr>
            </w:pPr>
          </w:p>
        </w:tc>
      </w:tr>
    </w:tbl>
    <w:p w14:paraId="564C44F3" w14:textId="678A34AF" w:rsidR="005E1A9C" w:rsidRDefault="005E1A9C" w:rsidP="00307549">
      <w:pPr>
        <w:pStyle w:val="Paragraphedeliste"/>
        <w:numPr>
          <w:ilvl w:val="0"/>
          <w:numId w:val="12"/>
        </w:numPr>
      </w:pPr>
      <w:r>
        <w:t xml:space="preserve">Que vous manque-t-il </w:t>
      </w:r>
      <w:r w:rsidRPr="005E1A9C">
        <w:rPr>
          <w:b/>
        </w:rPr>
        <w:t>d’essentiel</w:t>
      </w:r>
      <w:r>
        <w:t xml:space="preserve"> afin que votre API soit très sécurisée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E1A9C" w14:paraId="2553E239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46FE10B1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1BD33E27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457B46B2" w14:textId="292B4D57" w:rsidR="005E1A9C" w:rsidRDefault="005E1A9C" w:rsidP="00FF55CC">
            <w:pPr>
              <w:rPr>
                <w:i/>
                <w:color w:val="002060"/>
              </w:rPr>
            </w:pPr>
          </w:p>
        </w:tc>
      </w:tr>
    </w:tbl>
    <w:p w14:paraId="1E1A6A18" w14:textId="77777777" w:rsidR="005E1A9C" w:rsidRDefault="005E1A9C" w:rsidP="005E1A9C"/>
    <w:p w14:paraId="3E8FC8BE" w14:textId="77777777" w:rsidR="00B96DBE" w:rsidRDefault="00B96DBE" w:rsidP="005F36EE"/>
    <w:sectPr w:rsidR="00B96DB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D3865" w14:textId="77777777" w:rsidR="0058371E" w:rsidRDefault="0058371E" w:rsidP="00401EAF">
      <w:pPr>
        <w:spacing w:after="0" w:line="240" w:lineRule="auto"/>
      </w:pPr>
      <w:r>
        <w:separator/>
      </w:r>
    </w:p>
  </w:endnote>
  <w:endnote w:type="continuationSeparator" w:id="0">
    <w:p w14:paraId="05D00F14" w14:textId="77777777" w:rsidR="0058371E" w:rsidRDefault="0058371E" w:rsidP="00401EAF">
      <w:pPr>
        <w:spacing w:after="0" w:line="240" w:lineRule="auto"/>
      </w:pPr>
      <w:r>
        <w:continuationSeparator/>
      </w:r>
    </w:p>
  </w:endnote>
  <w:endnote w:type="continuationNotice" w:id="1">
    <w:p w14:paraId="239A7A76" w14:textId="77777777" w:rsidR="0058371E" w:rsidRDefault="005837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A66C" w14:textId="77777777" w:rsidR="00CF7B82" w:rsidRDefault="00CF7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C811" w14:textId="2724BADB" w:rsidR="00FF55CC" w:rsidRDefault="00CF7B8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13561" wp14:editId="0A80120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fb4b3c96fb3f32e9deda8d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01AC71" w14:textId="77777777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3CB17490" w14:textId="11082860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13561" id="_x0000_t202" coordsize="21600,21600" o:spt="202" path="m,l,21600r21600,l21600,xe">
              <v:stroke joinstyle="miter"/>
              <v:path gradientshapeok="t" o:connecttype="rect"/>
            </v:shapetype>
            <v:shape id="MSIPCM8afb4b3c96fb3f32e9deda8d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bMExAHgMAADg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0101AC71" w14:textId="77777777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3CB17490" w14:textId="11082860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EndPr/>
      <w:sdtContent>
        <w:r w:rsidR="00FF55CC">
          <w:fldChar w:fldCharType="begin"/>
        </w:r>
        <w:r w:rsidR="00FF55CC">
          <w:instrText>PAGE   \* MERGEFORMAT</w:instrText>
        </w:r>
        <w:r w:rsidR="00FF55CC">
          <w:fldChar w:fldCharType="separate"/>
        </w:r>
        <w:r w:rsidR="00FF55CC">
          <w:rPr>
            <w:noProof/>
          </w:rPr>
          <w:t>12</w:t>
        </w:r>
        <w:r w:rsidR="00FF55CC">
          <w:fldChar w:fldCharType="end"/>
        </w:r>
      </w:sdtContent>
    </w:sdt>
  </w:p>
  <w:p w14:paraId="45DF311E" w14:textId="77777777" w:rsidR="00FF55CC" w:rsidRDefault="00FF55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1A5CE" w14:textId="77777777" w:rsidR="00CF7B82" w:rsidRDefault="00CF7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AB8A4" w14:textId="77777777" w:rsidR="0058371E" w:rsidRDefault="0058371E" w:rsidP="00401EAF">
      <w:pPr>
        <w:spacing w:after="0" w:line="240" w:lineRule="auto"/>
      </w:pPr>
      <w:r>
        <w:separator/>
      </w:r>
    </w:p>
  </w:footnote>
  <w:footnote w:type="continuationSeparator" w:id="0">
    <w:p w14:paraId="780480CE" w14:textId="77777777" w:rsidR="0058371E" w:rsidRDefault="0058371E" w:rsidP="00401EAF">
      <w:pPr>
        <w:spacing w:after="0" w:line="240" w:lineRule="auto"/>
      </w:pPr>
      <w:r>
        <w:continuationSeparator/>
      </w:r>
    </w:p>
  </w:footnote>
  <w:footnote w:type="continuationNotice" w:id="1">
    <w:p w14:paraId="0B8E0F78" w14:textId="77777777" w:rsidR="0058371E" w:rsidRDefault="005837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1C197" w14:textId="77777777" w:rsidR="00CF7B82" w:rsidRDefault="00CF7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113CB" w14:textId="77777777" w:rsidR="00CF7B82" w:rsidRDefault="00CF7B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8FB28" w14:textId="77777777" w:rsidR="00CF7B82" w:rsidRDefault="00CF7B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F6B"/>
    <w:multiLevelType w:val="hybridMultilevel"/>
    <w:tmpl w:val="E91EA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2FF"/>
    <w:multiLevelType w:val="hybridMultilevel"/>
    <w:tmpl w:val="19145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19"/>
    <w:multiLevelType w:val="hybridMultilevel"/>
    <w:tmpl w:val="849E3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0745"/>
    <w:multiLevelType w:val="hybridMultilevel"/>
    <w:tmpl w:val="3C481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225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382277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355823"/>
    <w:multiLevelType w:val="hybridMultilevel"/>
    <w:tmpl w:val="E716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DE"/>
    <w:multiLevelType w:val="hybridMultilevel"/>
    <w:tmpl w:val="3AEAA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E4BA8"/>
    <w:multiLevelType w:val="hybridMultilevel"/>
    <w:tmpl w:val="5120B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10C5"/>
    <w:multiLevelType w:val="hybridMultilevel"/>
    <w:tmpl w:val="007A8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16DC1"/>
    <w:multiLevelType w:val="hybridMultilevel"/>
    <w:tmpl w:val="6CE4D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ncent Lemaire">
    <w15:presenceInfo w15:providerId="Windows Live" w15:userId="1c94479d2f57c4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07AF4"/>
    <w:rsid w:val="00012886"/>
    <w:rsid w:val="00024DAB"/>
    <w:rsid w:val="000260CA"/>
    <w:rsid w:val="00042948"/>
    <w:rsid w:val="00051C2E"/>
    <w:rsid w:val="000544D2"/>
    <w:rsid w:val="00054DD6"/>
    <w:rsid w:val="00076961"/>
    <w:rsid w:val="00087A74"/>
    <w:rsid w:val="000B6D32"/>
    <w:rsid w:val="000C23B2"/>
    <w:rsid w:val="000C3141"/>
    <w:rsid w:val="000C51F3"/>
    <w:rsid w:val="000C606E"/>
    <w:rsid w:val="000C6A5D"/>
    <w:rsid w:val="000D5177"/>
    <w:rsid w:val="000D6898"/>
    <w:rsid w:val="000E31E1"/>
    <w:rsid w:val="000F3D9E"/>
    <w:rsid w:val="000F53DF"/>
    <w:rsid w:val="0010204C"/>
    <w:rsid w:val="00116AE6"/>
    <w:rsid w:val="00140321"/>
    <w:rsid w:val="00142235"/>
    <w:rsid w:val="00143DD0"/>
    <w:rsid w:val="00143F76"/>
    <w:rsid w:val="00153C0F"/>
    <w:rsid w:val="0016137F"/>
    <w:rsid w:val="001716DA"/>
    <w:rsid w:val="001739D7"/>
    <w:rsid w:val="00174414"/>
    <w:rsid w:val="00177914"/>
    <w:rsid w:val="00181C3F"/>
    <w:rsid w:val="001838A4"/>
    <w:rsid w:val="001844ED"/>
    <w:rsid w:val="00186D23"/>
    <w:rsid w:val="00192BE3"/>
    <w:rsid w:val="00192D72"/>
    <w:rsid w:val="00194402"/>
    <w:rsid w:val="001A473C"/>
    <w:rsid w:val="001B1FB2"/>
    <w:rsid w:val="001B20B4"/>
    <w:rsid w:val="001B3D99"/>
    <w:rsid w:val="001C0938"/>
    <w:rsid w:val="001C42B3"/>
    <w:rsid w:val="001C5E3E"/>
    <w:rsid w:val="001D7AF8"/>
    <w:rsid w:val="00201087"/>
    <w:rsid w:val="0020451D"/>
    <w:rsid w:val="00212FA9"/>
    <w:rsid w:val="002137C9"/>
    <w:rsid w:val="00217B37"/>
    <w:rsid w:val="0023608A"/>
    <w:rsid w:val="00240269"/>
    <w:rsid w:val="00252EC7"/>
    <w:rsid w:val="00253CD9"/>
    <w:rsid w:val="00255F22"/>
    <w:rsid w:val="00256C15"/>
    <w:rsid w:val="0026295A"/>
    <w:rsid w:val="0026403F"/>
    <w:rsid w:val="00280615"/>
    <w:rsid w:val="00282226"/>
    <w:rsid w:val="00294979"/>
    <w:rsid w:val="002A6137"/>
    <w:rsid w:val="002B05E2"/>
    <w:rsid w:val="002B3FE4"/>
    <w:rsid w:val="002B5CC2"/>
    <w:rsid w:val="002C2513"/>
    <w:rsid w:val="002C34CF"/>
    <w:rsid w:val="002D07CA"/>
    <w:rsid w:val="002D1C8F"/>
    <w:rsid w:val="002D4C94"/>
    <w:rsid w:val="002D6483"/>
    <w:rsid w:val="002D77FF"/>
    <w:rsid w:val="002E5880"/>
    <w:rsid w:val="002F07D2"/>
    <w:rsid w:val="00305358"/>
    <w:rsid w:val="00307549"/>
    <w:rsid w:val="0031620B"/>
    <w:rsid w:val="0032292F"/>
    <w:rsid w:val="0033157E"/>
    <w:rsid w:val="00336E9A"/>
    <w:rsid w:val="0034129E"/>
    <w:rsid w:val="00343BBD"/>
    <w:rsid w:val="003462D0"/>
    <w:rsid w:val="00347D1C"/>
    <w:rsid w:val="00357247"/>
    <w:rsid w:val="00360287"/>
    <w:rsid w:val="00361732"/>
    <w:rsid w:val="003638C7"/>
    <w:rsid w:val="00366F41"/>
    <w:rsid w:val="00370E45"/>
    <w:rsid w:val="00377C2D"/>
    <w:rsid w:val="00395054"/>
    <w:rsid w:val="003B6E3B"/>
    <w:rsid w:val="003D0AEB"/>
    <w:rsid w:val="003E370A"/>
    <w:rsid w:val="003E7796"/>
    <w:rsid w:val="003F024B"/>
    <w:rsid w:val="00401EAF"/>
    <w:rsid w:val="00404730"/>
    <w:rsid w:val="00414F24"/>
    <w:rsid w:val="004154FA"/>
    <w:rsid w:val="00416FA3"/>
    <w:rsid w:val="00420A3D"/>
    <w:rsid w:val="00421177"/>
    <w:rsid w:val="004218E3"/>
    <w:rsid w:val="00424BDB"/>
    <w:rsid w:val="0042690D"/>
    <w:rsid w:val="00437D11"/>
    <w:rsid w:val="0046213B"/>
    <w:rsid w:val="00462B54"/>
    <w:rsid w:val="004B1E9B"/>
    <w:rsid w:val="004C27EE"/>
    <w:rsid w:val="004C51B2"/>
    <w:rsid w:val="004C5DC9"/>
    <w:rsid w:val="004D36FE"/>
    <w:rsid w:val="004D385F"/>
    <w:rsid w:val="004E3C6D"/>
    <w:rsid w:val="004F12F9"/>
    <w:rsid w:val="004F306F"/>
    <w:rsid w:val="004F5DE7"/>
    <w:rsid w:val="00501C5C"/>
    <w:rsid w:val="00502F4C"/>
    <w:rsid w:val="00507537"/>
    <w:rsid w:val="00512C99"/>
    <w:rsid w:val="00517EE9"/>
    <w:rsid w:val="00525C89"/>
    <w:rsid w:val="00546278"/>
    <w:rsid w:val="00560547"/>
    <w:rsid w:val="00565334"/>
    <w:rsid w:val="0057211A"/>
    <w:rsid w:val="0058371E"/>
    <w:rsid w:val="005967B7"/>
    <w:rsid w:val="00596FE5"/>
    <w:rsid w:val="005A3726"/>
    <w:rsid w:val="005B3375"/>
    <w:rsid w:val="005B3B27"/>
    <w:rsid w:val="005D4F65"/>
    <w:rsid w:val="005D7B04"/>
    <w:rsid w:val="005D7EA6"/>
    <w:rsid w:val="005E10DE"/>
    <w:rsid w:val="005E1A9C"/>
    <w:rsid w:val="005E39AF"/>
    <w:rsid w:val="005E4735"/>
    <w:rsid w:val="005E4AD3"/>
    <w:rsid w:val="005E6499"/>
    <w:rsid w:val="005F0C6A"/>
    <w:rsid w:val="005F36EE"/>
    <w:rsid w:val="0062090F"/>
    <w:rsid w:val="00622D04"/>
    <w:rsid w:val="006348B6"/>
    <w:rsid w:val="00642CBB"/>
    <w:rsid w:val="00645A80"/>
    <w:rsid w:val="00646395"/>
    <w:rsid w:val="0066353E"/>
    <w:rsid w:val="00664737"/>
    <w:rsid w:val="006665AD"/>
    <w:rsid w:val="0066735C"/>
    <w:rsid w:val="006701CC"/>
    <w:rsid w:val="00672207"/>
    <w:rsid w:val="00682383"/>
    <w:rsid w:val="0069262D"/>
    <w:rsid w:val="006A6ACE"/>
    <w:rsid w:val="006A6D84"/>
    <w:rsid w:val="006B3338"/>
    <w:rsid w:val="006D4C95"/>
    <w:rsid w:val="006D7C19"/>
    <w:rsid w:val="006D7E9D"/>
    <w:rsid w:val="006F75BC"/>
    <w:rsid w:val="00703113"/>
    <w:rsid w:val="00706176"/>
    <w:rsid w:val="007153A1"/>
    <w:rsid w:val="0072149F"/>
    <w:rsid w:val="00736E8C"/>
    <w:rsid w:val="0074004E"/>
    <w:rsid w:val="00747BAA"/>
    <w:rsid w:val="00756BC5"/>
    <w:rsid w:val="00763D33"/>
    <w:rsid w:val="00767715"/>
    <w:rsid w:val="0077137C"/>
    <w:rsid w:val="00776B60"/>
    <w:rsid w:val="00777B6A"/>
    <w:rsid w:val="007828D1"/>
    <w:rsid w:val="007859A5"/>
    <w:rsid w:val="007A2AF6"/>
    <w:rsid w:val="007B6CF9"/>
    <w:rsid w:val="007C35AB"/>
    <w:rsid w:val="007D1912"/>
    <w:rsid w:val="007E222E"/>
    <w:rsid w:val="007E67C8"/>
    <w:rsid w:val="0080427B"/>
    <w:rsid w:val="00810134"/>
    <w:rsid w:val="00810DD1"/>
    <w:rsid w:val="00811971"/>
    <w:rsid w:val="00824B34"/>
    <w:rsid w:val="00827828"/>
    <w:rsid w:val="00830AB7"/>
    <w:rsid w:val="008337F3"/>
    <w:rsid w:val="008368AA"/>
    <w:rsid w:val="00850B26"/>
    <w:rsid w:val="008649A7"/>
    <w:rsid w:val="00864F6A"/>
    <w:rsid w:val="00870D7F"/>
    <w:rsid w:val="00876F7F"/>
    <w:rsid w:val="008814D2"/>
    <w:rsid w:val="00881F07"/>
    <w:rsid w:val="008917DB"/>
    <w:rsid w:val="00893C1C"/>
    <w:rsid w:val="00893C58"/>
    <w:rsid w:val="008A1E1C"/>
    <w:rsid w:val="008A3270"/>
    <w:rsid w:val="008B0A18"/>
    <w:rsid w:val="008C1ADA"/>
    <w:rsid w:val="008D2296"/>
    <w:rsid w:val="008D5DB1"/>
    <w:rsid w:val="008D6ECA"/>
    <w:rsid w:val="008E141F"/>
    <w:rsid w:val="008E1A8C"/>
    <w:rsid w:val="008E24BF"/>
    <w:rsid w:val="008E79B2"/>
    <w:rsid w:val="008F06D9"/>
    <w:rsid w:val="008F3057"/>
    <w:rsid w:val="008F7FEB"/>
    <w:rsid w:val="00903DF5"/>
    <w:rsid w:val="00912E08"/>
    <w:rsid w:val="009130CD"/>
    <w:rsid w:val="00921631"/>
    <w:rsid w:val="00932335"/>
    <w:rsid w:val="00937D3F"/>
    <w:rsid w:val="00950D0F"/>
    <w:rsid w:val="0095223A"/>
    <w:rsid w:val="00956B03"/>
    <w:rsid w:val="009573A9"/>
    <w:rsid w:val="00972750"/>
    <w:rsid w:val="009836B1"/>
    <w:rsid w:val="009A0484"/>
    <w:rsid w:val="009A2F39"/>
    <w:rsid w:val="009A674B"/>
    <w:rsid w:val="009B0AC3"/>
    <w:rsid w:val="009B626C"/>
    <w:rsid w:val="009C6B80"/>
    <w:rsid w:val="009D0145"/>
    <w:rsid w:val="009D0A86"/>
    <w:rsid w:val="009E3CE0"/>
    <w:rsid w:val="009E47B1"/>
    <w:rsid w:val="009E4B46"/>
    <w:rsid w:val="009E59CD"/>
    <w:rsid w:val="009F01C1"/>
    <w:rsid w:val="009F18D8"/>
    <w:rsid w:val="009F478C"/>
    <w:rsid w:val="009F7A79"/>
    <w:rsid w:val="00A13772"/>
    <w:rsid w:val="00A27124"/>
    <w:rsid w:val="00A30510"/>
    <w:rsid w:val="00A42272"/>
    <w:rsid w:val="00A44CDA"/>
    <w:rsid w:val="00A4637C"/>
    <w:rsid w:val="00A54BB1"/>
    <w:rsid w:val="00A60E01"/>
    <w:rsid w:val="00A6604F"/>
    <w:rsid w:val="00A80C03"/>
    <w:rsid w:val="00A85005"/>
    <w:rsid w:val="00A85265"/>
    <w:rsid w:val="00A85360"/>
    <w:rsid w:val="00A90A75"/>
    <w:rsid w:val="00A96E1B"/>
    <w:rsid w:val="00AA0331"/>
    <w:rsid w:val="00AA7612"/>
    <w:rsid w:val="00AB01A3"/>
    <w:rsid w:val="00AC1CD6"/>
    <w:rsid w:val="00AC7D1C"/>
    <w:rsid w:val="00AF670B"/>
    <w:rsid w:val="00AF6EE7"/>
    <w:rsid w:val="00AF7272"/>
    <w:rsid w:val="00B045A2"/>
    <w:rsid w:val="00B2052C"/>
    <w:rsid w:val="00B24F72"/>
    <w:rsid w:val="00B26DDA"/>
    <w:rsid w:val="00B30A72"/>
    <w:rsid w:val="00B367D4"/>
    <w:rsid w:val="00B36E51"/>
    <w:rsid w:val="00B45C22"/>
    <w:rsid w:val="00B4703F"/>
    <w:rsid w:val="00B519B6"/>
    <w:rsid w:val="00B6271C"/>
    <w:rsid w:val="00B64458"/>
    <w:rsid w:val="00B7367E"/>
    <w:rsid w:val="00B75978"/>
    <w:rsid w:val="00B84B48"/>
    <w:rsid w:val="00B8694A"/>
    <w:rsid w:val="00B96DBE"/>
    <w:rsid w:val="00BA068F"/>
    <w:rsid w:val="00BA1EF3"/>
    <w:rsid w:val="00BA24BA"/>
    <w:rsid w:val="00BA6D53"/>
    <w:rsid w:val="00BC19DF"/>
    <w:rsid w:val="00BC6D45"/>
    <w:rsid w:val="00BD16C6"/>
    <w:rsid w:val="00BD193A"/>
    <w:rsid w:val="00BE056D"/>
    <w:rsid w:val="00BE1F5B"/>
    <w:rsid w:val="00BF5809"/>
    <w:rsid w:val="00C1157A"/>
    <w:rsid w:val="00C11D40"/>
    <w:rsid w:val="00C153A2"/>
    <w:rsid w:val="00C17E70"/>
    <w:rsid w:val="00C20A88"/>
    <w:rsid w:val="00C20F3F"/>
    <w:rsid w:val="00C231FD"/>
    <w:rsid w:val="00C247A5"/>
    <w:rsid w:val="00C251B4"/>
    <w:rsid w:val="00C35C20"/>
    <w:rsid w:val="00C378BD"/>
    <w:rsid w:val="00C37E01"/>
    <w:rsid w:val="00C42434"/>
    <w:rsid w:val="00C45C87"/>
    <w:rsid w:val="00C4654A"/>
    <w:rsid w:val="00C4753C"/>
    <w:rsid w:val="00C56909"/>
    <w:rsid w:val="00C61E05"/>
    <w:rsid w:val="00C6233E"/>
    <w:rsid w:val="00C62BA0"/>
    <w:rsid w:val="00C669A4"/>
    <w:rsid w:val="00C66BCC"/>
    <w:rsid w:val="00C70C3E"/>
    <w:rsid w:val="00C72657"/>
    <w:rsid w:val="00C76823"/>
    <w:rsid w:val="00C82502"/>
    <w:rsid w:val="00C845DF"/>
    <w:rsid w:val="00C94BD3"/>
    <w:rsid w:val="00CA0FD9"/>
    <w:rsid w:val="00CC4E4D"/>
    <w:rsid w:val="00CC51B4"/>
    <w:rsid w:val="00CD252D"/>
    <w:rsid w:val="00CE2CDE"/>
    <w:rsid w:val="00CF664F"/>
    <w:rsid w:val="00CF7B82"/>
    <w:rsid w:val="00D00909"/>
    <w:rsid w:val="00D0222A"/>
    <w:rsid w:val="00D04B73"/>
    <w:rsid w:val="00D04FBC"/>
    <w:rsid w:val="00D0519A"/>
    <w:rsid w:val="00D05B11"/>
    <w:rsid w:val="00D10672"/>
    <w:rsid w:val="00D17FF2"/>
    <w:rsid w:val="00D25985"/>
    <w:rsid w:val="00D344D5"/>
    <w:rsid w:val="00D367C5"/>
    <w:rsid w:val="00D430C1"/>
    <w:rsid w:val="00D62855"/>
    <w:rsid w:val="00D678E2"/>
    <w:rsid w:val="00D706CA"/>
    <w:rsid w:val="00D74ABE"/>
    <w:rsid w:val="00D77113"/>
    <w:rsid w:val="00D907D0"/>
    <w:rsid w:val="00D973C6"/>
    <w:rsid w:val="00DA0839"/>
    <w:rsid w:val="00DA4C98"/>
    <w:rsid w:val="00DC12C2"/>
    <w:rsid w:val="00DC16B3"/>
    <w:rsid w:val="00DC65F1"/>
    <w:rsid w:val="00DF0D27"/>
    <w:rsid w:val="00DF0E22"/>
    <w:rsid w:val="00DF24A7"/>
    <w:rsid w:val="00DF45AE"/>
    <w:rsid w:val="00DF5173"/>
    <w:rsid w:val="00E01E63"/>
    <w:rsid w:val="00E037EE"/>
    <w:rsid w:val="00E17693"/>
    <w:rsid w:val="00E23B20"/>
    <w:rsid w:val="00E247F0"/>
    <w:rsid w:val="00E26AE9"/>
    <w:rsid w:val="00E63B54"/>
    <w:rsid w:val="00E71077"/>
    <w:rsid w:val="00E80A72"/>
    <w:rsid w:val="00E84779"/>
    <w:rsid w:val="00E8484A"/>
    <w:rsid w:val="00EA272F"/>
    <w:rsid w:val="00EB0297"/>
    <w:rsid w:val="00EB5906"/>
    <w:rsid w:val="00F0405A"/>
    <w:rsid w:val="00F241DB"/>
    <w:rsid w:val="00F279D2"/>
    <w:rsid w:val="00F27B65"/>
    <w:rsid w:val="00F330FB"/>
    <w:rsid w:val="00F42A46"/>
    <w:rsid w:val="00F47FA3"/>
    <w:rsid w:val="00F54FAD"/>
    <w:rsid w:val="00F63247"/>
    <w:rsid w:val="00F6402E"/>
    <w:rsid w:val="00F74279"/>
    <w:rsid w:val="00F77552"/>
    <w:rsid w:val="00F87F31"/>
    <w:rsid w:val="00F91E9F"/>
    <w:rsid w:val="00F92304"/>
    <w:rsid w:val="00F96F11"/>
    <w:rsid w:val="00FA5278"/>
    <w:rsid w:val="00FB0231"/>
    <w:rsid w:val="00FB36AE"/>
    <w:rsid w:val="00FB6F21"/>
    <w:rsid w:val="00FC447D"/>
    <w:rsid w:val="00FC4A7B"/>
    <w:rsid w:val="00FC57A1"/>
    <w:rsid w:val="00FF3848"/>
    <w:rsid w:val="00FF55CC"/>
    <w:rsid w:val="0F9764F7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5978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C6B8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47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A473C"/>
  </w:style>
  <w:style w:type="character" w:customStyle="1" w:styleId="pun">
    <w:name w:val="pun"/>
    <w:basedOn w:val="Policepardfaut"/>
    <w:rsid w:val="001A473C"/>
  </w:style>
  <w:style w:type="character" w:customStyle="1" w:styleId="pl-c1">
    <w:name w:val="pl-c1"/>
    <w:basedOn w:val="Policepardfaut"/>
    <w:rsid w:val="00D430C1"/>
  </w:style>
  <w:style w:type="character" w:customStyle="1" w:styleId="apple-converted-space">
    <w:name w:val="apple-converted-space"/>
    <w:basedOn w:val="Policepardfaut"/>
    <w:rsid w:val="00824B34"/>
  </w:style>
  <w:style w:type="character" w:styleId="Lienhypertextesuivivisit">
    <w:name w:val="FollowedHyperlink"/>
    <w:basedOn w:val="Policepardfaut"/>
    <w:uiPriority w:val="99"/>
    <w:semiHidden/>
    <w:unhideWhenUsed/>
    <w:rsid w:val="00B96DB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E51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F2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IdentityServer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auth0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1" TargetMode="External"/><Relationship Id="rId17" Type="http://schemas.openxmlformats.org/officeDocument/2006/relationships/hyperlink" Target="https://jwt.io/introduction/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uth0/express-jwt" TargetMode="External"/><Relationship Id="rId20" Type="http://schemas.openxmlformats.org/officeDocument/2006/relationships/hyperlink" Target="https://demo.identityserver.io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uth0/node-jsonwebtoken" TargetMode="External"/><Relationship Id="rId23" Type="http://schemas.openxmlformats.org/officeDocument/2006/relationships/hyperlink" Target="https://developers.facebook.com/apps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facebook.github.io/react/docs/hello-world.html" TargetMode="External"/><Relationship Id="rId19" Type="http://schemas.openxmlformats.org/officeDocument/2006/relationships/hyperlink" Target="https://www.keycloak.or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incubator/create-react-app" TargetMode="External"/><Relationship Id="rId14" Type="http://schemas.openxmlformats.org/officeDocument/2006/relationships/hyperlink" Target="https://github.com/guillaumechervet/course.rest.react/blob/master/src/App.js" TargetMode="External"/><Relationship Id="rId22" Type="http://schemas.openxmlformats.org/officeDocument/2006/relationships/hyperlink" Target="https://github.com/jaredhanson/passport-facebook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2609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Vincent Lemaire</cp:lastModifiedBy>
  <cp:revision>2</cp:revision>
  <cp:lastPrinted>2018-12-17T12:15:00Z</cp:lastPrinted>
  <dcterms:created xsi:type="dcterms:W3CDTF">2020-04-05T14:55:00Z</dcterms:created>
  <dcterms:modified xsi:type="dcterms:W3CDTF">2020-04-05T14:55:00Z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S607718@siege.axa-fr.intraxa</vt:lpwstr>
  </property>
  <property fmtid="{D5CDD505-2E9C-101B-9397-08002B2CF9AE}" pid="5" name="MSIP_Label_bbfbbd0f-0666-461a-9212-afe773a25324_SetDate">
    <vt:lpwstr>2019-11-25T08:35:59.2465236Z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05a9e1d7-e1d4-4094-ab29-3ee9f3f12f8d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